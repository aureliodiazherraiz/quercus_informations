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283809" w14:textId="77777777" w:rsidR="006E4242" w:rsidRPr="00186DC8" w:rsidRDefault="006E4242" w:rsidP="006E4242">
      <w:pPr>
        <w:spacing w:after="0" w:line="480" w:lineRule="auto"/>
        <w:jc w:val="both"/>
        <w:rPr>
          <w:rFonts w:ascii="Times New Roman" w:hAnsi="Times New Roman"/>
          <w:b/>
          <w:sz w:val="24"/>
          <w:szCs w:val="24"/>
          <w:lang w:val="en-US"/>
        </w:rPr>
      </w:pPr>
      <w:r w:rsidRPr="00186DC8">
        <w:rPr>
          <w:rFonts w:ascii="Times New Roman" w:hAnsi="Times New Roman"/>
          <w:b/>
          <w:sz w:val="24"/>
          <w:szCs w:val="24"/>
          <w:lang w:val="en-US"/>
        </w:rPr>
        <w:t>Material and methods</w:t>
      </w:r>
    </w:p>
    <w:p w14:paraId="6BD17CC1" w14:textId="50929400" w:rsidR="006E4242" w:rsidRDefault="006E4242" w:rsidP="006E4242">
      <w:pPr>
        <w:spacing w:after="0" w:line="480" w:lineRule="auto"/>
        <w:ind w:firstLine="709"/>
        <w:jc w:val="both"/>
        <w:rPr>
          <w:rFonts w:ascii="Times New Roman" w:hAnsi="Times New Roman"/>
          <w:sz w:val="24"/>
          <w:szCs w:val="24"/>
          <w:lang w:val="en-US"/>
        </w:rPr>
      </w:pPr>
      <w:r>
        <w:rPr>
          <w:rFonts w:ascii="Times New Roman" w:hAnsi="Times New Roman"/>
          <w:sz w:val="24"/>
          <w:szCs w:val="24"/>
          <w:lang w:val="en-US"/>
        </w:rPr>
        <w:t>Study area</w:t>
      </w:r>
    </w:p>
    <w:p w14:paraId="4221E198" w14:textId="08B00E87" w:rsidR="00135203" w:rsidRDefault="006E4242" w:rsidP="00F04432">
      <w:pPr>
        <w:spacing w:before="240" w:after="0" w:line="480" w:lineRule="auto"/>
        <w:ind w:firstLine="709"/>
        <w:jc w:val="both"/>
        <w:rPr>
          <w:rFonts w:ascii="Times New Roman" w:hAnsi="Times New Roman"/>
          <w:sz w:val="24"/>
          <w:szCs w:val="24"/>
          <w:lang w:val="en-US"/>
        </w:rPr>
      </w:pPr>
      <w:r>
        <w:rPr>
          <w:rFonts w:ascii="Times New Roman" w:hAnsi="Times New Roman"/>
          <w:sz w:val="24"/>
          <w:szCs w:val="24"/>
          <w:lang w:val="en-US"/>
        </w:rPr>
        <w:t xml:space="preserve">Were selected </w:t>
      </w:r>
      <w:r w:rsidR="003317B1">
        <w:rPr>
          <w:rFonts w:ascii="Times New Roman" w:hAnsi="Times New Roman"/>
          <w:sz w:val="24"/>
          <w:szCs w:val="24"/>
          <w:lang w:val="en-US"/>
        </w:rPr>
        <w:t xml:space="preserve">thirty plots </w:t>
      </w:r>
      <w:r w:rsidR="000B286D">
        <w:rPr>
          <w:rFonts w:ascii="Times New Roman" w:hAnsi="Times New Roman"/>
          <w:sz w:val="24"/>
          <w:szCs w:val="24"/>
          <w:lang w:val="en-US"/>
        </w:rPr>
        <w:t xml:space="preserve">from </w:t>
      </w:r>
      <w:r w:rsidR="009A1342">
        <w:rPr>
          <w:rFonts w:ascii="Times New Roman" w:hAnsi="Times New Roman"/>
          <w:sz w:val="24"/>
          <w:szCs w:val="24"/>
          <w:lang w:val="en-US"/>
        </w:rPr>
        <w:t xml:space="preserve">National Forest Inventory of Spain (IFN) </w:t>
      </w:r>
      <w:r w:rsidR="003317B1">
        <w:rPr>
          <w:rFonts w:ascii="Times New Roman" w:hAnsi="Times New Roman"/>
          <w:sz w:val="24"/>
          <w:szCs w:val="24"/>
          <w:lang w:val="en-US"/>
        </w:rPr>
        <w:t>a</w:t>
      </w:r>
      <w:r w:rsidR="000C72FF">
        <w:rPr>
          <w:rFonts w:ascii="Times New Roman" w:hAnsi="Times New Roman"/>
          <w:sz w:val="24"/>
          <w:szCs w:val="24"/>
          <w:lang w:val="en-US"/>
        </w:rPr>
        <w:t>long</w:t>
      </w:r>
      <w:r w:rsidR="003317B1">
        <w:rPr>
          <w:rFonts w:ascii="Times New Roman" w:hAnsi="Times New Roman"/>
          <w:sz w:val="24"/>
          <w:szCs w:val="24"/>
          <w:lang w:val="en-US"/>
        </w:rPr>
        <w:t xml:space="preserve"> t</w:t>
      </w:r>
      <w:proofErr w:type="spellStart"/>
      <w:r w:rsidR="003317B1">
        <w:rPr>
          <w:rFonts w:ascii="Times New Roman" w:hAnsi="Times New Roman"/>
          <w:sz w:val="24"/>
          <w:szCs w:val="24"/>
          <w:lang w:val="en-US"/>
        </w:rPr>
        <w:t>ha</w:t>
      </w:r>
      <w:proofErr w:type="spellEnd"/>
      <w:r w:rsidR="003317B1">
        <w:rPr>
          <w:rFonts w:ascii="Times New Roman" w:hAnsi="Times New Roman"/>
          <w:sz w:val="24"/>
          <w:szCs w:val="24"/>
          <w:lang w:val="en-US"/>
        </w:rPr>
        <w:t xml:space="preserve"> Iberian Peninsula in function of aridity gradient (Villar et </w:t>
      </w:r>
      <w:proofErr w:type="spellStart"/>
      <w:r w:rsidR="003317B1">
        <w:rPr>
          <w:rFonts w:ascii="Times New Roman" w:hAnsi="Times New Roman"/>
          <w:sz w:val="24"/>
          <w:szCs w:val="24"/>
          <w:lang w:val="en-US"/>
        </w:rPr>
        <w:t>Sibecol</w:t>
      </w:r>
      <w:proofErr w:type="spellEnd"/>
      <w:r w:rsidR="003317B1">
        <w:rPr>
          <w:rFonts w:ascii="Times New Roman" w:hAnsi="Times New Roman"/>
          <w:sz w:val="24"/>
          <w:szCs w:val="24"/>
          <w:lang w:val="en-US"/>
        </w:rPr>
        <w:t xml:space="preserve">, 2019), which were located in </w:t>
      </w:r>
      <w:r>
        <w:rPr>
          <w:rFonts w:ascii="Times New Roman" w:hAnsi="Times New Roman"/>
          <w:sz w:val="24"/>
          <w:szCs w:val="24"/>
          <w:lang w:val="en-US"/>
        </w:rPr>
        <w:t xml:space="preserve">seven </w:t>
      </w:r>
      <w:proofErr w:type="spellStart"/>
      <w:r w:rsidR="003317B1">
        <w:rPr>
          <w:rFonts w:ascii="Times New Roman" w:hAnsi="Times New Roman"/>
          <w:sz w:val="24"/>
          <w:szCs w:val="24"/>
          <w:lang w:val="en-US"/>
        </w:rPr>
        <w:t>spanish</w:t>
      </w:r>
      <w:proofErr w:type="spellEnd"/>
      <w:r w:rsidR="003317B1">
        <w:rPr>
          <w:rFonts w:ascii="Times New Roman" w:hAnsi="Times New Roman"/>
          <w:sz w:val="24"/>
          <w:szCs w:val="24"/>
          <w:lang w:val="en-US"/>
        </w:rPr>
        <w:t xml:space="preserve"> regions </w:t>
      </w:r>
      <w:r w:rsidR="00F04432">
        <w:rPr>
          <w:rFonts w:ascii="Times New Roman" w:hAnsi="Times New Roman"/>
          <w:sz w:val="24"/>
          <w:szCs w:val="24"/>
          <w:lang w:val="en-US"/>
        </w:rPr>
        <w:t xml:space="preserve">with </w:t>
      </w:r>
      <w:r w:rsidR="00F04432" w:rsidRPr="00F04432">
        <w:rPr>
          <w:rFonts w:ascii="Times New Roman" w:hAnsi="Times New Roman"/>
          <w:sz w:val="24"/>
          <w:szCs w:val="24"/>
          <w:lang w:val="en-US"/>
        </w:rPr>
        <w:t>Mediterranean</w:t>
      </w:r>
      <w:r w:rsidR="00F04432">
        <w:rPr>
          <w:rFonts w:ascii="Times New Roman" w:hAnsi="Times New Roman"/>
          <w:sz w:val="24"/>
          <w:szCs w:val="24"/>
          <w:lang w:val="en-US"/>
        </w:rPr>
        <w:t xml:space="preserve"> </w:t>
      </w:r>
      <w:r w:rsidR="00F04432" w:rsidRPr="00F04432">
        <w:rPr>
          <w:rFonts w:ascii="Times New Roman" w:hAnsi="Times New Roman"/>
          <w:sz w:val="24"/>
          <w:szCs w:val="24"/>
          <w:lang w:val="en-US"/>
        </w:rPr>
        <w:t xml:space="preserve">climate </w:t>
      </w:r>
      <w:r w:rsidR="00F04432">
        <w:rPr>
          <w:rFonts w:ascii="Times New Roman" w:hAnsi="Times New Roman"/>
          <w:sz w:val="24"/>
          <w:szCs w:val="24"/>
          <w:lang w:val="en-US"/>
        </w:rPr>
        <w:t>(</w:t>
      </w:r>
      <w:r w:rsidR="00F04432" w:rsidRPr="00F04432">
        <w:rPr>
          <w:rFonts w:ascii="Times New Roman" w:hAnsi="Times New Roman"/>
          <w:sz w:val="24"/>
          <w:szCs w:val="24"/>
          <w:lang w:val="en-US"/>
        </w:rPr>
        <w:t>mild</w:t>
      </w:r>
      <w:r w:rsidR="00F04432">
        <w:rPr>
          <w:rFonts w:ascii="Times New Roman" w:hAnsi="Times New Roman"/>
          <w:sz w:val="24"/>
          <w:szCs w:val="24"/>
          <w:lang w:val="en-US"/>
        </w:rPr>
        <w:t xml:space="preserve"> </w:t>
      </w:r>
      <w:r w:rsidR="00F04432" w:rsidRPr="00F04432">
        <w:rPr>
          <w:rFonts w:ascii="Times New Roman" w:hAnsi="Times New Roman"/>
          <w:sz w:val="24"/>
          <w:szCs w:val="24"/>
          <w:lang w:val="en-US"/>
        </w:rPr>
        <w:t>rainy winters and hot</w:t>
      </w:r>
      <w:r w:rsidR="00F04432">
        <w:rPr>
          <w:rFonts w:ascii="Times New Roman" w:hAnsi="Times New Roman"/>
          <w:sz w:val="24"/>
          <w:szCs w:val="24"/>
          <w:lang w:val="en-US"/>
        </w:rPr>
        <w:t xml:space="preserve"> and</w:t>
      </w:r>
      <w:r w:rsidR="00F04432" w:rsidRPr="00F04432">
        <w:rPr>
          <w:rFonts w:ascii="Times New Roman" w:hAnsi="Times New Roman"/>
          <w:sz w:val="24"/>
          <w:szCs w:val="24"/>
          <w:lang w:val="en-US"/>
        </w:rPr>
        <w:t xml:space="preserve"> dry summers</w:t>
      </w:r>
      <w:r w:rsidR="00F04432">
        <w:rPr>
          <w:rFonts w:ascii="Times New Roman" w:hAnsi="Times New Roman"/>
          <w:sz w:val="24"/>
          <w:szCs w:val="24"/>
          <w:lang w:val="en-US"/>
        </w:rPr>
        <w:t xml:space="preserve">) </w:t>
      </w:r>
      <w:r w:rsidR="003317B1">
        <w:rPr>
          <w:rFonts w:ascii="Times New Roman" w:hAnsi="Times New Roman"/>
          <w:sz w:val="24"/>
          <w:szCs w:val="24"/>
          <w:lang w:val="en-US"/>
        </w:rPr>
        <w:t xml:space="preserve">(Cádiz, Córdoba, Sevilla, Toledo, Zamora, Lugo and Ourense). </w:t>
      </w:r>
      <w:r w:rsidR="000C72FF">
        <w:rPr>
          <w:rFonts w:ascii="Times New Roman" w:hAnsi="Times New Roman"/>
          <w:sz w:val="24"/>
          <w:szCs w:val="24"/>
          <w:lang w:val="en-US"/>
        </w:rPr>
        <w:t xml:space="preserve">The annual </w:t>
      </w:r>
      <w:r w:rsidR="00135203">
        <w:rPr>
          <w:rFonts w:ascii="Times New Roman" w:hAnsi="Times New Roman"/>
          <w:sz w:val="24"/>
          <w:szCs w:val="24"/>
          <w:lang w:val="en-US"/>
        </w:rPr>
        <w:t xml:space="preserve">temperature </w:t>
      </w:r>
      <w:r w:rsidR="000C72FF">
        <w:rPr>
          <w:rFonts w:ascii="Times New Roman" w:hAnsi="Times New Roman"/>
          <w:sz w:val="24"/>
          <w:szCs w:val="24"/>
          <w:lang w:val="en-US"/>
        </w:rPr>
        <w:t xml:space="preserve">average oscillates between </w:t>
      </w:r>
      <w:r w:rsidR="00135203">
        <w:rPr>
          <w:rFonts w:ascii="Times New Roman" w:hAnsi="Times New Roman"/>
          <w:sz w:val="24"/>
          <w:szCs w:val="24"/>
          <w:lang w:val="en-US"/>
        </w:rPr>
        <w:t>17.3ºC (Cordoba) to 10.9ºC (Zamora) (World Climate, 2020) and the p</w:t>
      </w:r>
      <w:r w:rsidR="00135203">
        <w:rPr>
          <w:rFonts w:ascii="Times New Roman" w:hAnsi="Times New Roman"/>
          <w:sz w:val="24"/>
          <w:szCs w:val="24"/>
          <w:lang w:val="en-US"/>
        </w:rPr>
        <w:t>recipitation</w:t>
      </w:r>
      <w:r w:rsidR="00135203">
        <w:rPr>
          <w:rFonts w:ascii="Times New Roman" w:hAnsi="Times New Roman"/>
          <w:sz w:val="24"/>
          <w:szCs w:val="24"/>
          <w:lang w:val="en-US"/>
        </w:rPr>
        <w:t xml:space="preserve"> </w:t>
      </w:r>
      <w:r w:rsidR="006233A4">
        <w:rPr>
          <w:rFonts w:ascii="Times New Roman" w:hAnsi="Times New Roman"/>
          <w:sz w:val="24"/>
          <w:szCs w:val="24"/>
          <w:lang w:val="en-US"/>
        </w:rPr>
        <w:t xml:space="preserve">accumulated </w:t>
      </w:r>
      <w:r w:rsidR="00135203">
        <w:rPr>
          <w:rFonts w:ascii="Times New Roman" w:hAnsi="Times New Roman"/>
          <w:sz w:val="24"/>
          <w:szCs w:val="24"/>
          <w:lang w:val="en-US"/>
        </w:rPr>
        <w:t xml:space="preserve">oscillates </w:t>
      </w:r>
      <w:r w:rsidR="006233A4">
        <w:rPr>
          <w:rFonts w:ascii="Times New Roman" w:hAnsi="Times New Roman"/>
          <w:sz w:val="24"/>
          <w:szCs w:val="24"/>
          <w:lang w:val="en-US"/>
        </w:rPr>
        <w:t xml:space="preserve">since annual 1582 mm (Lugo) until 321 mm (Toledo). In these places can find annual evapotranspiration </w:t>
      </w:r>
      <w:r w:rsidR="006233A4">
        <w:rPr>
          <w:rFonts w:ascii="Times New Roman" w:hAnsi="Times New Roman"/>
          <w:sz w:val="24"/>
          <w:szCs w:val="24"/>
          <w:lang w:val="en-US"/>
        </w:rPr>
        <w:t>accumulate</w:t>
      </w:r>
      <w:r w:rsidR="006233A4">
        <w:rPr>
          <w:rFonts w:ascii="Times New Roman" w:hAnsi="Times New Roman"/>
          <w:sz w:val="24"/>
          <w:szCs w:val="24"/>
          <w:lang w:val="en-US"/>
        </w:rPr>
        <w:t>d</w:t>
      </w:r>
      <w:r w:rsidR="006233A4">
        <w:rPr>
          <w:rFonts w:ascii="Times New Roman" w:hAnsi="Times New Roman"/>
          <w:sz w:val="24"/>
          <w:szCs w:val="24"/>
          <w:lang w:val="en-US"/>
        </w:rPr>
        <w:t xml:space="preserve"> </w:t>
      </w:r>
      <w:r w:rsidR="006233A4">
        <w:rPr>
          <w:rFonts w:ascii="Times New Roman" w:hAnsi="Times New Roman"/>
          <w:sz w:val="24"/>
          <w:szCs w:val="24"/>
          <w:lang w:val="en-US"/>
        </w:rPr>
        <w:t>with values since 1334 mm (Cordoba) until 978 mm</w:t>
      </w:r>
      <w:r w:rsidR="00AF04B4">
        <w:rPr>
          <w:rFonts w:ascii="Times New Roman" w:hAnsi="Times New Roman"/>
          <w:sz w:val="24"/>
          <w:szCs w:val="24"/>
          <w:lang w:val="en-US"/>
        </w:rPr>
        <w:t xml:space="preserve"> (Lugo), data that create a </w:t>
      </w:r>
      <w:r w:rsidR="000B286D">
        <w:rPr>
          <w:rFonts w:ascii="Times New Roman" w:hAnsi="Times New Roman"/>
          <w:sz w:val="24"/>
          <w:szCs w:val="24"/>
          <w:lang w:val="en-US"/>
        </w:rPr>
        <w:t xml:space="preserve">large </w:t>
      </w:r>
      <w:r w:rsidR="00AF04B4">
        <w:rPr>
          <w:rFonts w:ascii="Times New Roman" w:hAnsi="Times New Roman"/>
          <w:sz w:val="24"/>
          <w:szCs w:val="24"/>
          <w:lang w:val="en-US"/>
        </w:rPr>
        <w:t xml:space="preserve">aridity </w:t>
      </w:r>
      <w:r w:rsidR="000B286D">
        <w:rPr>
          <w:rFonts w:ascii="Times New Roman" w:hAnsi="Times New Roman"/>
          <w:sz w:val="24"/>
          <w:szCs w:val="24"/>
          <w:lang w:val="en-US"/>
        </w:rPr>
        <w:t>gradient</w:t>
      </w:r>
      <w:r w:rsidR="000B286D">
        <w:rPr>
          <w:rFonts w:ascii="Times New Roman" w:hAnsi="Times New Roman"/>
          <w:sz w:val="24"/>
          <w:szCs w:val="24"/>
          <w:lang w:val="en-US"/>
        </w:rPr>
        <w:t xml:space="preserve"> </w:t>
      </w:r>
      <w:r w:rsidR="00AF04B4">
        <w:rPr>
          <w:rFonts w:ascii="Times New Roman" w:hAnsi="Times New Roman"/>
          <w:sz w:val="24"/>
          <w:szCs w:val="24"/>
          <w:lang w:val="en-US"/>
        </w:rPr>
        <w:t xml:space="preserve">(precipitation/evapotranspiration) </w:t>
      </w:r>
      <w:r w:rsidR="000B286D">
        <w:rPr>
          <w:rFonts w:ascii="Times New Roman" w:hAnsi="Times New Roman"/>
          <w:sz w:val="24"/>
          <w:szCs w:val="24"/>
          <w:lang w:val="en-US"/>
        </w:rPr>
        <w:t>with</w:t>
      </w:r>
      <w:r w:rsidR="00AF04B4">
        <w:rPr>
          <w:rFonts w:ascii="Times New Roman" w:hAnsi="Times New Roman"/>
          <w:sz w:val="24"/>
          <w:szCs w:val="24"/>
          <w:lang w:val="en-US"/>
        </w:rPr>
        <w:t xml:space="preserve"> high values like 1.61 </w:t>
      </w:r>
      <w:r w:rsidR="000B286D">
        <w:rPr>
          <w:rFonts w:ascii="Times New Roman" w:hAnsi="Times New Roman"/>
          <w:sz w:val="24"/>
          <w:szCs w:val="24"/>
          <w:lang w:val="en-US"/>
        </w:rPr>
        <w:t>(</w:t>
      </w:r>
      <w:r w:rsidR="00AF04B4">
        <w:rPr>
          <w:rFonts w:ascii="Times New Roman" w:hAnsi="Times New Roman"/>
          <w:sz w:val="24"/>
          <w:szCs w:val="24"/>
          <w:lang w:val="en-US"/>
        </w:rPr>
        <w:t>Lugo</w:t>
      </w:r>
      <w:r w:rsidR="000B286D">
        <w:rPr>
          <w:rFonts w:ascii="Times New Roman" w:hAnsi="Times New Roman"/>
          <w:sz w:val="24"/>
          <w:szCs w:val="24"/>
          <w:lang w:val="en-US"/>
        </w:rPr>
        <w:t>)</w:t>
      </w:r>
      <w:r w:rsidR="00AF04B4">
        <w:rPr>
          <w:rFonts w:ascii="Times New Roman" w:hAnsi="Times New Roman"/>
          <w:sz w:val="24"/>
          <w:szCs w:val="24"/>
          <w:lang w:val="en-US"/>
        </w:rPr>
        <w:t xml:space="preserve"> until </w:t>
      </w:r>
      <w:r w:rsidR="000B286D">
        <w:rPr>
          <w:rFonts w:ascii="Times New Roman" w:hAnsi="Times New Roman"/>
          <w:sz w:val="24"/>
          <w:szCs w:val="24"/>
          <w:lang w:val="en-US"/>
        </w:rPr>
        <w:t>low values like 0.2751 (Toledo)</w:t>
      </w:r>
      <w:r w:rsidR="002514B1">
        <w:rPr>
          <w:rFonts w:ascii="Times New Roman" w:hAnsi="Times New Roman"/>
          <w:sz w:val="24"/>
          <w:szCs w:val="24"/>
          <w:lang w:val="en-US"/>
        </w:rPr>
        <w:t xml:space="preserve">, more </w:t>
      </w:r>
      <w:r w:rsidR="00280E1A">
        <w:rPr>
          <w:rFonts w:ascii="Times New Roman" w:hAnsi="Times New Roman"/>
          <w:sz w:val="24"/>
          <w:szCs w:val="24"/>
          <w:lang w:val="en-US"/>
        </w:rPr>
        <w:t xml:space="preserve">details </w:t>
      </w:r>
      <w:r w:rsidR="002514B1">
        <w:rPr>
          <w:rFonts w:ascii="Times New Roman" w:hAnsi="Times New Roman"/>
          <w:sz w:val="24"/>
          <w:szCs w:val="24"/>
          <w:lang w:val="en-US"/>
        </w:rPr>
        <w:t xml:space="preserve">about the selected places with different aridity gradient can be showed in </w:t>
      </w:r>
      <w:r w:rsidR="002514B1">
        <w:rPr>
          <w:rFonts w:ascii="Times New Roman" w:hAnsi="Times New Roman"/>
          <w:sz w:val="24"/>
          <w:szCs w:val="24"/>
          <w:lang w:val="en-US"/>
        </w:rPr>
        <w:t xml:space="preserve">Villar et </w:t>
      </w:r>
      <w:r w:rsidR="002514B1">
        <w:rPr>
          <w:rFonts w:ascii="Times New Roman" w:hAnsi="Times New Roman"/>
          <w:sz w:val="24"/>
          <w:szCs w:val="24"/>
          <w:lang w:val="en-US"/>
        </w:rPr>
        <w:t xml:space="preserve">al </w:t>
      </w:r>
      <w:proofErr w:type="spellStart"/>
      <w:r w:rsidR="002514B1">
        <w:rPr>
          <w:rFonts w:ascii="Times New Roman" w:hAnsi="Times New Roman"/>
          <w:sz w:val="24"/>
          <w:szCs w:val="24"/>
          <w:lang w:val="en-US"/>
        </w:rPr>
        <w:t>Sibecol</w:t>
      </w:r>
      <w:proofErr w:type="spellEnd"/>
      <w:r w:rsidR="002514B1">
        <w:rPr>
          <w:rFonts w:ascii="Times New Roman" w:hAnsi="Times New Roman"/>
          <w:sz w:val="24"/>
          <w:szCs w:val="24"/>
          <w:lang w:val="en-US"/>
        </w:rPr>
        <w:t xml:space="preserve"> </w:t>
      </w:r>
      <w:r w:rsidR="002514B1">
        <w:rPr>
          <w:rFonts w:ascii="Times New Roman" w:hAnsi="Times New Roman"/>
          <w:sz w:val="24"/>
          <w:szCs w:val="24"/>
          <w:lang w:val="en-US"/>
        </w:rPr>
        <w:t>(</w:t>
      </w:r>
      <w:r w:rsidR="002514B1">
        <w:rPr>
          <w:rFonts w:ascii="Times New Roman" w:hAnsi="Times New Roman"/>
          <w:sz w:val="24"/>
          <w:szCs w:val="24"/>
          <w:lang w:val="en-US"/>
        </w:rPr>
        <w:t>2019</w:t>
      </w:r>
      <w:r w:rsidR="002514B1">
        <w:rPr>
          <w:rFonts w:ascii="Times New Roman" w:hAnsi="Times New Roman"/>
          <w:sz w:val="24"/>
          <w:szCs w:val="24"/>
          <w:lang w:val="en-US"/>
        </w:rPr>
        <w:t>)</w:t>
      </w:r>
      <w:r w:rsidR="000B286D">
        <w:rPr>
          <w:rFonts w:ascii="Times New Roman" w:hAnsi="Times New Roman"/>
          <w:sz w:val="24"/>
          <w:szCs w:val="24"/>
          <w:lang w:val="en-US"/>
        </w:rPr>
        <w:t>.</w:t>
      </w:r>
    </w:p>
    <w:p w14:paraId="6203A639" w14:textId="3F38FCC1" w:rsidR="003317B1" w:rsidRDefault="00280E1A" w:rsidP="006E4242">
      <w:pPr>
        <w:spacing w:after="0" w:line="480" w:lineRule="auto"/>
        <w:ind w:firstLine="709"/>
        <w:jc w:val="both"/>
        <w:rPr>
          <w:rFonts w:ascii="Times New Roman" w:hAnsi="Times New Roman"/>
          <w:sz w:val="24"/>
          <w:szCs w:val="24"/>
          <w:lang w:val="en-US"/>
        </w:rPr>
      </w:pPr>
      <w:r w:rsidRPr="00280E1A">
        <w:rPr>
          <w:rFonts w:ascii="Times New Roman" w:hAnsi="Times New Roman"/>
          <w:i/>
          <w:iCs/>
          <w:sz w:val="24"/>
          <w:szCs w:val="24"/>
          <w:lang w:val="en-US"/>
        </w:rPr>
        <w:t xml:space="preserve">Quercus ilex </w:t>
      </w:r>
      <w:proofErr w:type="spellStart"/>
      <w:r w:rsidRPr="00280E1A">
        <w:rPr>
          <w:rFonts w:ascii="Times New Roman" w:hAnsi="Times New Roman"/>
          <w:i/>
          <w:iCs/>
          <w:sz w:val="24"/>
          <w:szCs w:val="24"/>
          <w:lang w:val="en-US"/>
        </w:rPr>
        <w:t>spp</w:t>
      </w:r>
      <w:proofErr w:type="spellEnd"/>
      <w:r w:rsidRPr="00280E1A">
        <w:rPr>
          <w:rFonts w:ascii="Times New Roman" w:hAnsi="Times New Roman"/>
          <w:i/>
          <w:iCs/>
          <w:sz w:val="24"/>
          <w:szCs w:val="24"/>
          <w:lang w:val="en-US"/>
        </w:rPr>
        <w:t xml:space="preserve"> </w:t>
      </w:r>
      <w:proofErr w:type="spellStart"/>
      <w:r w:rsidRPr="00280E1A">
        <w:rPr>
          <w:rFonts w:ascii="Times New Roman" w:hAnsi="Times New Roman"/>
          <w:i/>
          <w:iCs/>
          <w:sz w:val="24"/>
          <w:szCs w:val="24"/>
          <w:lang w:val="en-US"/>
        </w:rPr>
        <w:t>ballota</w:t>
      </w:r>
      <w:proofErr w:type="spellEnd"/>
      <w:r>
        <w:rPr>
          <w:rFonts w:ascii="Times New Roman" w:hAnsi="Times New Roman"/>
          <w:sz w:val="24"/>
          <w:szCs w:val="24"/>
          <w:lang w:val="en-US"/>
        </w:rPr>
        <w:t xml:space="preserve"> is forest specie adapted to Mediterranean </w:t>
      </w:r>
      <w:r w:rsidR="00F04432">
        <w:rPr>
          <w:rFonts w:ascii="Times New Roman" w:hAnsi="Times New Roman"/>
          <w:sz w:val="24"/>
          <w:szCs w:val="24"/>
          <w:lang w:val="en-US"/>
        </w:rPr>
        <w:t xml:space="preserve">climate </w:t>
      </w:r>
      <w:r>
        <w:rPr>
          <w:rFonts w:ascii="Times New Roman" w:hAnsi="Times New Roman"/>
          <w:sz w:val="24"/>
          <w:szCs w:val="24"/>
          <w:lang w:val="en-US"/>
        </w:rPr>
        <w:t>conditions</w:t>
      </w:r>
    </w:p>
    <w:p w14:paraId="08455314" w14:textId="5522273B" w:rsidR="00F04432" w:rsidRDefault="00F04432" w:rsidP="006E4242">
      <w:pPr>
        <w:spacing w:after="0" w:line="480" w:lineRule="auto"/>
        <w:ind w:firstLine="709"/>
        <w:jc w:val="both"/>
        <w:rPr>
          <w:rFonts w:ascii="Times New Roman" w:hAnsi="Times New Roman"/>
          <w:sz w:val="24"/>
          <w:szCs w:val="24"/>
          <w:lang w:val="en-US"/>
        </w:rPr>
      </w:pPr>
      <w:r>
        <w:rPr>
          <w:rFonts w:ascii="Times New Roman" w:hAnsi="Times New Roman"/>
          <w:sz w:val="24"/>
          <w:szCs w:val="24"/>
          <w:lang w:val="en-US"/>
        </w:rPr>
        <w:t xml:space="preserve">The soil conditions are </w:t>
      </w:r>
    </w:p>
    <w:p w14:paraId="230FE9A8" w14:textId="77777777" w:rsidR="003317B1" w:rsidRDefault="003317B1" w:rsidP="006E4242">
      <w:pPr>
        <w:spacing w:after="0" w:line="480" w:lineRule="auto"/>
        <w:ind w:firstLine="709"/>
        <w:jc w:val="both"/>
        <w:rPr>
          <w:rFonts w:ascii="Times New Roman" w:hAnsi="Times New Roman"/>
          <w:sz w:val="24"/>
          <w:szCs w:val="24"/>
          <w:lang w:val="en-US"/>
        </w:rPr>
      </w:pPr>
    </w:p>
    <w:p w14:paraId="27FA8CFC" w14:textId="09390716" w:rsidR="006E4242" w:rsidRPr="00186DC8" w:rsidRDefault="006E4242" w:rsidP="006E4242">
      <w:pPr>
        <w:spacing w:after="0" w:line="480" w:lineRule="auto"/>
        <w:ind w:firstLine="709"/>
        <w:jc w:val="both"/>
        <w:rPr>
          <w:rStyle w:val="hps"/>
          <w:rFonts w:ascii="Times New Roman" w:hAnsi="Times New Roman"/>
          <w:sz w:val="24"/>
          <w:szCs w:val="24"/>
          <w:lang w:val="en-US"/>
        </w:rPr>
      </w:pPr>
      <w:r w:rsidRPr="00186DC8">
        <w:rPr>
          <w:rFonts w:ascii="Times New Roman" w:hAnsi="Times New Roman"/>
          <w:sz w:val="24"/>
          <w:szCs w:val="24"/>
          <w:lang w:val="en-US"/>
        </w:rPr>
        <w:t xml:space="preserve">The </w:t>
      </w:r>
      <w:r w:rsidRPr="00186DC8">
        <w:rPr>
          <w:rFonts w:ascii="Times New Roman" w:hAnsi="Times New Roman"/>
          <w:i/>
          <w:iCs/>
          <w:sz w:val="24"/>
          <w:szCs w:val="24"/>
          <w:lang w:val="en-US"/>
        </w:rPr>
        <w:t>P</w:t>
      </w:r>
      <w:r>
        <w:rPr>
          <w:rFonts w:ascii="Times New Roman" w:hAnsi="Times New Roman"/>
          <w:i/>
          <w:iCs/>
          <w:sz w:val="24"/>
          <w:szCs w:val="24"/>
          <w:lang w:val="en-US"/>
        </w:rPr>
        <w:t xml:space="preserve">. </w:t>
      </w:r>
      <w:r w:rsidRPr="00186DC8">
        <w:rPr>
          <w:rFonts w:ascii="Times New Roman" w:hAnsi="Times New Roman"/>
          <w:i/>
          <w:iCs/>
          <w:sz w:val="24"/>
          <w:szCs w:val="24"/>
          <w:lang w:val="en-US"/>
        </w:rPr>
        <w:t xml:space="preserve">pallida </w:t>
      </w:r>
      <w:r w:rsidRPr="00186DC8">
        <w:rPr>
          <w:rFonts w:ascii="Times New Roman" w:hAnsi="Times New Roman"/>
          <w:sz w:val="24"/>
          <w:szCs w:val="24"/>
          <w:lang w:val="en-US"/>
        </w:rPr>
        <w:t xml:space="preserve">dryland forests studied are located between 4º5′ – 6º22′ S and 79º00′ – 81º7′ W in the Piura Province (North-Western Peru, South America; Fig. 1). </w:t>
      </w:r>
      <w:r w:rsidRPr="00186DC8">
        <w:rPr>
          <w:rStyle w:val="hps"/>
          <w:rFonts w:ascii="Times New Roman" w:hAnsi="Times New Roman"/>
          <w:sz w:val="24"/>
          <w:szCs w:val="24"/>
          <w:lang w:val="en-US"/>
        </w:rPr>
        <w:t xml:space="preserve">The geology is </w:t>
      </w:r>
      <w:r w:rsidRPr="00186DC8">
        <w:rPr>
          <w:rStyle w:val="hps"/>
          <w:rFonts w:ascii="Times New Roman" w:hAnsi="Times New Roman"/>
          <w:noProof/>
          <w:sz w:val="24"/>
          <w:szCs w:val="24"/>
          <w:lang w:val="en-US"/>
        </w:rPr>
        <w:t>characterized</w:t>
      </w:r>
      <w:r w:rsidRPr="00186DC8">
        <w:rPr>
          <w:rStyle w:val="hps"/>
          <w:rFonts w:ascii="Times New Roman" w:hAnsi="Times New Roman"/>
          <w:sz w:val="24"/>
          <w:szCs w:val="24"/>
          <w:lang w:val="en-US"/>
        </w:rPr>
        <w:t xml:space="preserve"> by the presence of</w:t>
      </w:r>
      <w:r w:rsidRPr="00186DC8">
        <w:rPr>
          <w:rFonts w:ascii="Times New Roman" w:hAnsi="Times New Roman"/>
          <w:sz w:val="24"/>
          <w:szCs w:val="24"/>
          <w:lang w:val="en-US"/>
        </w:rPr>
        <w:t xml:space="preserve"> eolian and alluvial deposition and the topography </w:t>
      </w:r>
      <w:r w:rsidRPr="00186DC8">
        <w:rPr>
          <w:rFonts w:ascii="Times New Roman" w:hAnsi="Times New Roman"/>
          <w:noProof/>
          <w:sz w:val="24"/>
          <w:szCs w:val="24"/>
          <w:lang w:val="en-US"/>
        </w:rPr>
        <w:t>is</w:t>
      </w:r>
      <w:r w:rsidRPr="00186DC8">
        <w:rPr>
          <w:rFonts w:ascii="Times New Roman" w:hAnsi="Times New Roman"/>
          <w:sz w:val="24"/>
          <w:szCs w:val="24"/>
          <w:lang w:val="en-US"/>
        </w:rPr>
        <w:t xml:space="preserve"> characterized by </w:t>
      </w:r>
      <w:r w:rsidRPr="00186DC8">
        <w:rPr>
          <w:rFonts w:ascii="Times New Roman" w:hAnsi="Times New Roman"/>
          <w:noProof/>
          <w:sz w:val="24"/>
          <w:szCs w:val="24"/>
          <w:lang w:val="en-US"/>
        </w:rPr>
        <w:t>a semi-desertic plain</w:t>
      </w:r>
      <w:r w:rsidRPr="00186DC8">
        <w:rPr>
          <w:rFonts w:ascii="Times New Roman" w:hAnsi="Times New Roman"/>
          <w:sz w:val="24"/>
          <w:szCs w:val="24"/>
          <w:lang w:val="en-US"/>
        </w:rPr>
        <w:t xml:space="preserve"> </w:t>
      </w:r>
      <w:r w:rsidRPr="00186DC8">
        <w:rPr>
          <w:rFonts w:ascii="Times New Roman" w:hAnsi="Times New Roman"/>
          <w:sz w:val="24"/>
          <w:szCs w:val="24"/>
          <w:lang w:val="en-US"/>
        </w:rPr>
        <w:fldChar w:fldCharType="begin" w:fldLock="1"/>
      </w:r>
      <w:r>
        <w:rPr>
          <w:rFonts w:ascii="Times New Roman" w:hAnsi="Times New Roman"/>
          <w:sz w:val="24"/>
          <w:szCs w:val="24"/>
          <w:lang w:val="en-US"/>
        </w:rPr>
        <w:instrText>ADDIN CSL_CITATION {"citationItems":[{"id":"ITEM-1","itemData":{"author":[{"dropping-particle":"","family":"Bravo","given":"Marco","non-dropping-particle":"","parse-names":false,"suffix":""},{"dropping-particle":"","family":"Rodriguez","given":"Miriam","non-dropping-particle":"","parse-names":false,"suffix":""},{"dropping-particle":"","family":"los Heros","given":"Manuel","non-dropping-particle":"De","parse-names":false,"suffix":""}],"id":"ITEM-1","issued":{"date-parts":[["2003"]]},"number-of-pages":"40","publisher-place":"Piura","title":"Mapa de bosques secos del departamento de Piura. Memoria Descriptiva","type":"report"},"uris":["http://www.mendeley.com/documents/?uuid=7b66e3eb-e512-44ad-a857-c1a4dd9835e2"]}],"mendeley":{"formattedCitation":"(Bravo et al. 2003)","plainTextFormattedCitation":"(Bravo et al. 2003)","previouslyFormattedCitation":"(Bravo et al. 2003)"},"properties":{"noteIndex":0},"schema":"https://github.com/citation-style-language/schema/raw/master/csl-citation.json"}</w:instrText>
      </w:r>
      <w:r w:rsidRPr="00186DC8">
        <w:rPr>
          <w:rFonts w:ascii="Times New Roman" w:hAnsi="Times New Roman"/>
          <w:sz w:val="24"/>
          <w:szCs w:val="24"/>
          <w:lang w:val="en-US"/>
        </w:rPr>
        <w:fldChar w:fldCharType="separate"/>
      </w:r>
      <w:r w:rsidRPr="002162D7">
        <w:rPr>
          <w:rFonts w:ascii="Times New Roman" w:hAnsi="Times New Roman"/>
          <w:noProof/>
          <w:sz w:val="24"/>
          <w:szCs w:val="24"/>
          <w:lang w:val="en-US"/>
        </w:rPr>
        <w:t>(Bravo et al. 2003)</w:t>
      </w:r>
      <w:r w:rsidRPr="00186DC8">
        <w:rPr>
          <w:rFonts w:ascii="Times New Roman" w:hAnsi="Times New Roman"/>
          <w:sz w:val="24"/>
          <w:szCs w:val="24"/>
          <w:lang w:val="en-US"/>
        </w:rPr>
        <w:fldChar w:fldCharType="end"/>
      </w:r>
      <w:r w:rsidRPr="00186DC8">
        <w:rPr>
          <w:rFonts w:ascii="Times New Roman" w:hAnsi="Times New Roman"/>
          <w:sz w:val="24"/>
          <w:szCs w:val="24"/>
          <w:lang w:val="en-US"/>
        </w:rPr>
        <w:t xml:space="preserve">. The soil texture comprises more than 98% sand, except near the mountain foothills, where silt and clay reach 20% and 10%, respectively. </w:t>
      </w:r>
      <w:r w:rsidRPr="00186DC8">
        <w:rPr>
          <w:rStyle w:val="hps"/>
          <w:rFonts w:ascii="Times New Roman" w:hAnsi="Times New Roman"/>
          <w:sz w:val="24"/>
          <w:szCs w:val="24"/>
          <w:lang w:val="en-US"/>
        </w:rPr>
        <w:t xml:space="preserve">The altitude varies between 15 and 232 </w:t>
      </w:r>
      <w:r w:rsidRPr="00186DC8">
        <w:rPr>
          <w:rStyle w:val="hps"/>
          <w:rFonts w:ascii="Times New Roman" w:hAnsi="Times New Roman"/>
          <w:noProof/>
          <w:sz w:val="24"/>
          <w:szCs w:val="24"/>
          <w:lang w:val="en-US"/>
        </w:rPr>
        <w:t xml:space="preserve">m </w:t>
      </w:r>
      <w:proofErr w:type="spellStart"/>
      <w:r w:rsidRPr="00186DC8">
        <w:rPr>
          <w:rStyle w:val="hps"/>
          <w:rFonts w:ascii="Times New Roman" w:hAnsi="Times New Roman"/>
          <w:noProof/>
          <w:sz w:val="24"/>
          <w:szCs w:val="24"/>
          <w:lang w:val="en-US"/>
        </w:rPr>
        <w:t>a</w:t>
      </w:r>
      <w:r w:rsidRPr="00186DC8">
        <w:rPr>
          <w:rStyle w:val="hps"/>
          <w:rFonts w:ascii="Times New Roman" w:hAnsi="Times New Roman"/>
          <w:sz w:val="24"/>
          <w:szCs w:val="24"/>
          <w:lang w:val="en-US"/>
        </w:rPr>
        <w:t>.s.l</w:t>
      </w:r>
      <w:proofErr w:type="spellEnd"/>
      <w:r w:rsidRPr="00186DC8">
        <w:rPr>
          <w:rStyle w:val="hps"/>
          <w:rFonts w:ascii="Times New Roman" w:hAnsi="Times New Roman"/>
          <w:sz w:val="24"/>
          <w:szCs w:val="24"/>
          <w:lang w:val="en-US"/>
        </w:rPr>
        <w:t xml:space="preserve">. Even though this zone </w:t>
      </w:r>
      <w:proofErr w:type="gramStart"/>
      <w:r w:rsidRPr="00186DC8">
        <w:rPr>
          <w:rStyle w:val="hps"/>
          <w:rFonts w:ascii="Times New Roman" w:hAnsi="Times New Roman"/>
          <w:sz w:val="24"/>
          <w:szCs w:val="24"/>
          <w:lang w:val="en-US"/>
        </w:rPr>
        <w:t>is located in</w:t>
      </w:r>
      <w:proofErr w:type="gramEnd"/>
      <w:r w:rsidRPr="00186DC8">
        <w:rPr>
          <w:rStyle w:val="hps"/>
          <w:rFonts w:ascii="Times New Roman" w:hAnsi="Times New Roman"/>
          <w:sz w:val="24"/>
          <w:szCs w:val="24"/>
          <w:lang w:val="en-US"/>
        </w:rPr>
        <w:t xml:space="preserve"> a tropical area, the Humboldt Current flowing close to the </w:t>
      </w:r>
      <w:r w:rsidRPr="00186DC8">
        <w:rPr>
          <w:rStyle w:val="hps"/>
          <w:rFonts w:ascii="Times New Roman" w:hAnsi="Times New Roman"/>
          <w:noProof/>
          <w:sz w:val="24"/>
          <w:szCs w:val="24"/>
          <w:lang w:val="en-US"/>
        </w:rPr>
        <w:t>Pacific</w:t>
      </w:r>
      <w:r w:rsidRPr="00186DC8">
        <w:rPr>
          <w:rStyle w:val="hps"/>
          <w:rFonts w:ascii="Times New Roman" w:hAnsi="Times New Roman"/>
          <w:sz w:val="24"/>
          <w:szCs w:val="24"/>
          <w:lang w:val="en-US"/>
        </w:rPr>
        <w:t xml:space="preserve"> coast of Peru reduces the annual precipitation and temperature. The climate is </w:t>
      </w:r>
      <w:r w:rsidRPr="00186DC8">
        <w:rPr>
          <w:rStyle w:val="hps"/>
          <w:rFonts w:ascii="Times New Roman" w:hAnsi="Times New Roman"/>
          <w:noProof/>
          <w:sz w:val="24"/>
          <w:szCs w:val="24"/>
          <w:lang w:val="en-US"/>
        </w:rPr>
        <w:lastRenderedPageBreak/>
        <w:t>characterized</w:t>
      </w:r>
      <w:r w:rsidRPr="00186DC8">
        <w:rPr>
          <w:rStyle w:val="hps"/>
          <w:rFonts w:ascii="Times New Roman" w:hAnsi="Times New Roman"/>
          <w:sz w:val="24"/>
          <w:szCs w:val="24"/>
          <w:lang w:val="en-US"/>
        </w:rPr>
        <w:t xml:space="preserve"> by hot summers and mild, </w:t>
      </w:r>
      <w:r>
        <w:rPr>
          <w:rStyle w:val="hps"/>
          <w:rFonts w:ascii="Times New Roman" w:hAnsi="Times New Roman"/>
          <w:sz w:val="24"/>
          <w:szCs w:val="24"/>
          <w:lang w:val="en-US"/>
        </w:rPr>
        <w:t>dry</w:t>
      </w:r>
      <w:r w:rsidRPr="00186DC8">
        <w:rPr>
          <w:rStyle w:val="hps"/>
          <w:rFonts w:ascii="Times New Roman" w:hAnsi="Times New Roman"/>
          <w:sz w:val="24"/>
          <w:szCs w:val="24"/>
          <w:lang w:val="en-US"/>
        </w:rPr>
        <w:t xml:space="preserve"> winters, with a</w:t>
      </w:r>
      <w:r>
        <w:rPr>
          <w:rStyle w:val="hps"/>
          <w:rFonts w:ascii="Times New Roman" w:hAnsi="Times New Roman"/>
          <w:sz w:val="24"/>
          <w:szCs w:val="24"/>
          <w:lang w:val="en-US"/>
        </w:rPr>
        <w:t>n</w:t>
      </w:r>
      <w:r w:rsidRPr="00186DC8">
        <w:rPr>
          <w:rStyle w:val="hps"/>
          <w:rFonts w:ascii="Times New Roman" w:hAnsi="Times New Roman"/>
          <w:sz w:val="24"/>
          <w:szCs w:val="24"/>
          <w:lang w:val="en-US"/>
        </w:rPr>
        <w:t xml:space="preserve"> annual average temperature between 23.4 and 24.8 ºC </w:t>
      </w:r>
      <w:r w:rsidRPr="00186DC8">
        <w:rPr>
          <w:rStyle w:val="hps"/>
          <w:rFonts w:ascii="Times New Roman" w:hAnsi="Times New Roman"/>
          <w:sz w:val="24"/>
          <w:szCs w:val="24"/>
          <w:lang w:val="en-US"/>
        </w:rPr>
        <w:fldChar w:fldCharType="begin" w:fldLock="1"/>
      </w:r>
      <w:r>
        <w:rPr>
          <w:rStyle w:val="hps"/>
          <w:rFonts w:ascii="Times New Roman" w:hAnsi="Times New Roman"/>
          <w:sz w:val="24"/>
          <w:szCs w:val="24"/>
          <w:lang w:val="en-US"/>
        </w:rPr>
        <w:instrText>ADDIN CSL_CITATION {"citationItems":[{"id":"ITEM-1","itemData":{"DOI":"10.1002/joc.1276","ISBN":"1097-0088","ISSN":"08998418","PMID":"2054449","abstract":"We developed interpolated climate surfaces for global land areas (excluding Antarctica) at a spatial resolution of 30 arc s (often referred to as 1-km spatial resolution). The climate elements considered were monthly precipitation and mean, minimum, and maximum temperature. Input data were gathered from a variety of sources and, where possible, were restricted to records from the 1950-2000 period. We used the thin-plate smoothing spline algorithm implemented in the ANUSPLIN package for interpolation, using latitude, longitude, and elevation as independent variables. We quantified uncertainty arising from the input data and the interpolation by mapping weather station density, elevation bias in the weather stations, and elevation variation within grid cells and through data partitioning and cross validation. Elevation bias tended to be negative (stations lower than expected) at high latitudes but positive in the tropics. Uncertainty is highest in mountainous and in poorly sampled areas. Data partitioning showed high uncertainty of the surfaces on isolated islands, e.g. in the Pacific. Aggregating the elevation and climate data to 10 arc min resolution showed an enormous variation within grid cells, illustrating the value of high-resolution surfaces. A comparison with an existing data set at 10 arc min resolution showed overall agreement, but with significant variation in some regions. A comparison with two high-resolution data sets for the United States also identified areas with large local differences, particularly in mountainous areas. Compared to previous global climatologies, ours has the following advantages: the data are at a higher spatial resolution (400 times greater or more); more weather station records were used; improved elevation data were used; and more information about spatial patterns of uncertainty in the data is available. Owing to the overall low density of available climate stations, our surfaces do not capture of all variation that may occur at a resolution of 1 km, particularly of precipitation in mountainous areas. In future work, such variation might be captured through knowledge-based methods and inclusion of additional co-variates, particularly layers obtained through remote sensing. Copyright ï¿½ 2005 Royal Meteorological Society.","author":[{"dropping-particle":"","family":"Hijmans","given":"Robert J.","non-dropping-particle":"","parse-names":false,"suffix":""},{"dropping-particle":"","family":"Cameron","given":"Susan E.","non-dropping-particle":"","parse-names":false,"suffix":""},{"dropping-particle":"","family":"Parra","given":"Juan L.","non-dropping-particle":"","parse-names":false,"suffix":""},{"dropping-particle":"","family":"Jones","given":"Peter G.","non-dropping-particle":"","parse-names":false,"suffix":""},{"dropping-particle":"","family":"Jarvis","given":"Andy","non-dropping-particle":"","parse-names":false,"suffix":""}],"container-title":"International Journal of Climatology","id":"ITEM-1","issue":"15","issued":{"date-parts":[["2005"]]},"page":"1965-1978","title":"Very high resolution interpolated climate surfaces for global land areas","type":"article-journal","volume":"25"},"uris":["http://www.mendeley.com/documents/?uuid=a85f00ff-7bbd-40ee-bd67-1e09c218b277"]}],"mendeley":{"formattedCitation":"(Hijmans et al. 2005)","plainTextFormattedCitation":"(Hijmans et al. 2005)","previouslyFormattedCitation":"(Hijmans et al. 2005)"},"properties":{"noteIndex":0},"schema":"https://github.com/citation-style-language/schema/raw/master/csl-citation.json"}</w:instrText>
      </w:r>
      <w:r w:rsidRPr="00186DC8">
        <w:rPr>
          <w:rStyle w:val="hps"/>
          <w:rFonts w:ascii="Times New Roman" w:hAnsi="Times New Roman"/>
          <w:sz w:val="24"/>
          <w:szCs w:val="24"/>
          <w:lang w:val="en-US"/>
        </w:rPr>
        <w:fldChar w:fldCharType="separate"/>
      </w:r>
      <w:r w:rsidRPr="002162D7">
        <w:rPr>
          <w:rStyle w:val="hps"/>
          <w:rFonts w:ascii="Times New Roman" w:hAnsi="Times New Roman"/>
          <w:noProof/>
          <w:sz w:val="24"/>
          <w:szCs w:val="24"/>
          <w:lang w:val="en-US"/>
        </w:rPr>
        <w:t>(Hijmans et al. 2005)</w:t>
      </w:r>
      <w:r w:rsidRPr="00186DC8">
        <w:rPr>
          <w:rStyle w:val="hps"/>
          <w:rFonts w:ascii="Times New Roman" w:hAnsi="Times New Roman"/>
          <w:sz w:val="24"/>
          <w:szCs w:val="24"/>
          <w:lang w:val="en-US"/>
        </w:rPr>
        <w:fldChar w:fldCharType="end"/>
      </w:r>
      <w:r w:rsidRPr="00186DC8">
        <w:rPr>
          <w:rStyle w:val="hps"/>
          <w:rFonts w:ascii="Times New Roman" w:hAnsi="Times New Roman"/>
          <w:sz w:val="24"/>
          <w:szCs w:val="24"/>
          <w:lang w:val="en-US"/>
        </w:rPr>
        <w:t xml:space="preserve">. Annual precipitation averages between 48 (73 </w:t>
      </w:r>
      <w:r w:rsidRPr="00186DC8">
        <w:rPr>
          <w:rStyle w:val="hps"/>
          <w:rFonts w:ascii="Times New Roman" w:hAnsi="Times New Roman"/>
          <w:noProof/>
          <w:sz w:val="24"/>
          <w:szCs w:val="24"/>
          <w:lang w:val="en-US"/>
        </w:rPr>
        <w:t xml:space="preserve">m </w:t>
      </w:r>
      <w:proofErr w:type="spellStart"/>
      <w:r w:rsidRPr="00186DC8">
        <w:rPr>
          <w:rStyle w:val="hps"/>
          <w:rFonts w:ascii="Times New Roman" w:hAnsi="Times New Roman"/>
          <w:noProof/>
          <w:sz w:val="24"/>
          <w:szCs w:val="24"/>
          <w:lang w:val="en-US"/>
        </w:rPr>
        <w:t>a</w:t>
      </w:r>
      <w:r w:rsidRPr="00186DC8">
        <w:rPr>
          <w:rStyle w:val="hps"/>
          <w:rFonts w:ascii="Times New Roman" w:hAnsi="Times New Roman"/>
          <w:sz w:val="24"/>
          <w:szCs w:val="24"/>
          <w:lang w:val="en-US"/>
        </w:rPr>
        <w:t>.s.l</w:t>
      </w:r>
      <w:proofErr w:type="spellEnd"/>
      <w:r w:rsidRPr="00186DC8">
        <w:rPr>
          <w:rStyle w:val="hps"/>
          <w:rFonts w:ascii="Times New Roman" w:hAnsi="Times New Roman"/>
          <w:sz w:val="24"/>
          <w:szCs w:val="24"/>
          <w:lang w:val="en-US"/>
        </w:rPr>
        <w:t xml:space="preserve">.) and 354 mm (232 </w:t>
      </w:r>
      <w:r w:rsidRPr="00186DC8">
        <w:rPr>
          <w:rStyle w:val="hps"/>
          <w:rFonts w:ascii="Times New Roman" w:hAnsi="Times New Roman"/>
          <w:noProof/>
          <w:sz w:val="24"/>
          <w:szCs w:val="24"/>
          <w:lang w:val="en-US"/>
        </w:rPr>
        <w:t xml:space="preserve">m </w:t>
      </w:r>
      <w:proofErr w:type="spellStart"/>
      <w:r w:rsidRPr="00186DC8">
        <w:rPr>
          <w:rStyle w:val="hps"/>
          <w:rFonts w:ascii="Times New Roman" w:hAnsi="Times New Roman"/>
          <w:noProof/>
          <w:sz w:val="24"/>
          <w:szCs w:val="24"/>
          <w:lang w:val="en-US"/>
        </w:rPr>
        <w:t>a</w:t>
      </w:r>
      <w:r w:rsidRPr="00186DC8">
        <w:rPr>
          <w:rStyle w:val="hps"/>
          <w:rFonts w:ascii="Times New Roman" w:hAnsi="Times New Roman"/>
          <w:sz w:val="24"/>
          <w:szCs w:val="24"/>
          <w:lang w:val="en-US"/>
        </w:rPr>
        <w:t>.s.l</w:t>
      </w:r>
      <w:proofErr w:type="spellEnd"/>
      <w:r w:rsidRPr="00186DC8">
        <w:rPr>
          <w:rStyle w:val="hps"/>
          <w:rFonts w:ascii="Times New Roman" w:hAnsi="Times New Roman"/>
          <w:sz w:val="24"/>
          <w:szCs w:val="24"/>
          <w:lang w:val="en-US"/>
        </w:rPr>
        <w:t xml:space="preserve">.) and occurs in summer (January to March), resulting in a </w:t>
      </w:r>
      <w:r w:rsidRPr="00186DC8">
        <w:rPr>
          <w:rStyle w:val="hps"/>
          <w:rFonts w:ascii="Times New Roman" w:hAnsi="Times New Roman"/>
          <w:noProof/>
          <w:sz w:val="24"/>
          <w:szCs w:val="24"/>
          <w:lang w:val="en-US"/>
        </w:rPr>
        <w:t>long winter</w:t>
      </w:r>
      <w:r w:rsidRPr="00186DC8">
        <w:rPr>
          <w:rStyle w:val="hps"/>
          <w:rFonts w:ascii="Times New Roman" w:hAnsi="Times New Roman"/>
          <w:sz w:val="24"/>
          <w:szCs w:val="24"/>
          <w:lang w:val="en-US"/>
        </w:rPr>
        <w:t xml:space="preserve"> drought of 8-9 months (from April to December) </w:t>
      </w:r>
      <w:r w:rsidRPr="00186DC8">
        <w:rPr>
          <w:rStyle w:val="hps"/>
          <w:rFonts w:ascii="Times New Roman" w:hAnsi="Times New Roman"/>
          <w:sz w:val="24"/>
          <w:szCs w:val="24"/>
          <w:lang w:val="en-US"/>
        </w:rPr>
        <w:fldChar w:fldCharType="begin" w:fldLock="1"/>
      </w:r>
      <w:r>
        <w:rPr>
          <w:rStyle w:val="hps"/>
          <w:rFonts w:ascii="Times New Roman" w:hAnsi="Times New Roman"/>
          <w:sz w:val="24"/>
          <w:szCs w:val="24"/>
          <w:lang w:val="en-US"/>
        </w:rPr>
        <w:instrText>ADDIN CSL_CITATION {"citationItems":[{"id":"ITEM-1","itemData":{"author":[{"dropping-particle":"","family":"Bravo","given":"Marco","non-dropping-particle":"","parse-names":false,"suffix":""},{"dropping-particle":"","family":"Rodriguez","given":"Miriam","non-dropping-particle":"","parse-names":false,"suffix":""},{"dropping-particle":"","family":"los Heros","given":"Manuel","non-dropping-particle":"De","parse-names":false,"suffix":""}],"id":"ITEM-1","issued":{"date-parts":[["2003"]]},"number-of-pages":"40","publisher-place":"Piura","title":"Mapa de bosques secos del departamento de Piura. Memoria Descriptiva","type":"report"},"uris":["http://www.mendeley.com/documents/?uuid=7b66e3eb-e512-44ad-a857-c1a4dd9835e2"]}],"mendeley":{"formattedCitation":"(Bravo et al. 2003)","plainTextFormattedCitation":"(Bravo et al. 2003)","previouslyFormattedCitation":"(Bravo et al. 2003)"},"properties":{"noteIndex":0},"schema":"https://github.com/citation-style-language/schema/raw/master/csl-citation.json"}</w:instrText>
      </w:r>
      <w:r w:rsidRPr="00186DC8">
        <w:rPr>
          <w:rStyle w:val="hps"/>
          <w:rFonts w:ascii="Times New Roman" w:hAnsi="Times New Roman"/>
          <w:sz w:val="24"/>
          <w:szCs w:val="24"/>
          <w:lang w:val="en-US"/>
        </w:rPr>
        <w:fldChar w:fldCharType="separate"/>
      </w:r>
      <w:r w:rsidRPr="002162D7">
        <w:rPr>
          <w:rStyle w:val="hps"/>
          <w:rFonts w:ascii="Times New Roman" w:hAnsi="Times New Roman"/>
          <w:noProof/>
          <w:sz w:val="24"/>
          <w:szCs w:val="24"/>
          <w:lang w:val="en-US"/>
        </w:rPr>
        <w:t>(Bravo et al. 2003)</w:t>
      </w:r>
      <w:r w:rsidRPr="00186DC8">
        <w:rPr>
          <w:rStyle w:val="hps"/>
          <w:rFonts w:ascii="Times New Roman" w:hAnsi="Times New Roman"/>
          <w:sz w:val="24"/>
          <w:szCs w:val="24"/>
          <w:lang w:val="en-US"/>
        </w:rPr>
        <w:fldChar w:fldCharType="end"/>
      </w:r>
      <w:r w:rsidRPr="00186DC8">
        <w:rPr>
          <w:rStyle w:val="hps"/>
          <w:rFonts w:ascii="Times New Roman" w:hAnsi="Times New Roman"/>
          <w:sz w:val="24"/>
          <w:szCs w:val="24"/>
          <w:lang w:val="en-US"/>
        </w:rPr>
        <w:t xml:space="preserve">. The variation in altitude, </w:t>
      </w:r>
      <w:r w:rsidRPr="00186DC8">
        <w:rPr>
          <w:rStyle w:val="hps"/>
          <w:rFonts w:ascii="Times New Roman" w:hAnsi="Times New Roman"/>
          <w:noProof/>
          <w:sz w:val="24"/>
          <w:szCs w:val="24"/>
          <w:lang w:val="en-US"/>
        </w:rPr>
        <w:t>temperature</w:t>
      </w:r>
      <w:r>
        <w:rPr>
          <w:rStyle w:val="hps"/>
          <w:rFonts w:ascii="Times New Roman" w:hAnsi="Times New Roman"/>
          <w:noProof/>
          <w:sz w:val="24"/>
          <w:szCs w:val="24"/>
          <w:lang w:val="en-US"/>
        </w:rPr>
        <w:t>,</w:t>
      </w:r>
      <w:r w:rsidRPr="00186DC8">
        <w:rPr>
          <w:rStyle w:val="hps"/>
          <w:rFonts w:ascii="Times New Roman" w:hAnsi="Times New Roman"/>
          <w:sz w:val="24"/>
          <w:szCs w:val="24"/>
          <w:lang w:val="en-US"/>
        </w:rPr>
        <w:t xml:space="preserve"> and precipitation indicates </w:t>
      </w:r>
      <w:r w:rsidRPr="00186DC8">
        <w:rPr>
          <w:rFonts w:ascii="Times New Roman" w:hAnsi="Times New Roman"/>
          <w:sz w:val="24"/>
          <w:szCs w:val="24"/>
          <w:lang w:val="en-US"/>
        </w:rPr>
        <w:t xml:space="preserve">the presence of a climatic gradient </w:t>
      </w:r>
      <w:r>
        <w:rPr>
          <w:rFonts w:ascii="Times New Roman" w:hAnsi="Times New Roman"/>
          <w:sz w:val="24"/>
          <w:szCs w:val="24"/>
          <w:lang w:val="en-US"/>
        </w:rPr>
        <w:t>related to</w:t>
      </w:r>
      <w:r w:rsidRPr="00186DC8">
        <w:rPr>
          <w:rFonts w:ascii="Times New Roman" w:hAnsi="Times New Roman"/>
          <w:sz w:val="24"/>
          <w:szCs w:val="24"/>
          <w:lang w:val="en-US"/>
        </w:rPr>
        <w:t xml:space="preserve"> the altitude</w:t>
      </w:r>
      <w:r w:rsidRPr="00186DC8">
        <w:rPr>
          <w:rStyle w:val="hps"/>
          <w:rFonts w:ascii="Times New Roman" w:hAnsi="Times New Roman"/>
          <w:sz w:val="24"/>
          <w:szCs w:val="24"/>
          <w:lang w:val="en-US"/>
        </w:rPr>
        <w:t xml:space="preserve">, which </w:t>
      </w:r>
      <w:r w:rsidRPr="00186DC8">
        <w:rPr>
          <w:rFonts w:ascii="Times New Roman" w:hAnsi="Times New Roman"/>
          <w:sz w:val="24"/>
          <w:szCs w:val="24"/>
          <w:lang w:val="en-US"/>
        </w:rPr>
        <w:t>increases from the coast to the foothills (Fig. 1 and Table 1)</w:t>
      </w:r>
      <w:r w:rsidRPr="00186DC8">
        <w:rPr>
          <w:rStyle w:val="hps"/>
          <w:rFonts w:ascii="Times New Roman" w:hAnsi="Times New Roman"/>
          <w:sz w:val="24"/>
          <w:szCs w:val="24"/>
          <w:lang w:val="en-US"/>
        </w:rPr>
        <w:t xml:space="preserve">, while the proximity to the Pacific Ocean also provides a gradient of evapotranspiration, which decreases as one moves further inland. The climatic variability in this area is highly affected by the ENSO, which creates a dry phase of 5-10 years (with the climatic conditions described before) and a wet phase of 1-2 years (with an increase in air temperature of 1-2 °C and an increase in annual precipitation of up to 2000 mm) </w:t>
      </w:r>
      <w:r w:rsidRPr="00186DC8">
        <w:rPr>
          <w:rStyle w:val="hps"/>
          <w:rFonts w:ascii="Times New Roman" w:hAnsi="Times New Roman"/>
          <w:sz w:val="24"/>
          <w:szCs w:val="24"/>
          <w:lang w:val="en-US"/>
        </w:rPr>
        <w:fldChar w:fldCharType="begin" w:fldLock="1"/>
      </w:r>
      <w:r>
        <w:rPr>
          <w:rStyle w:val="hps"/>
          <w:rFonts w:ascii="Times New Roman" w:hAnsi="Times New Roman"/>
          <w:sz w:val="24"/>
          <w:szCs w:val="24"/>
          <w:lang w:val="en-US"/>
        </w:rPr>
        <w:instrText>ADDIN CSL_CITATION {"citationItems":[{"id":"ITEM-1","itemData":{"DOI":"10.1017/CBO9781107415324.004","ISBN":"0161-1542","ISSN":"16879317","PMID":"25246403","abstract":"El presente estudio está basado en once años (Octubre 1997 – Abril 2008) de monitoreo de vegetación en parcelas permanentes establecidas en la zona perárida denominada Cangrejos, ubicada al sur de Paita en el NO del Perú. La investigación comenzó inmediatamente antes del fenómeno del Super Niño 1997/1998. Durante este fenómeno las anomalías de la temperatura superficial del mar controlan los patrones regionales de la precipitación, en el caso que nos ocupa en un factor de un 6,000 % sobre la media. A parte de El Niño, el cual está bién documentado, existen otras anomalias regionales poco estudiadas tipo El Niño del año 2002, causadas tanto por efectos monzónicos como por el fenómeno de La Niña de 2008. El principal objetivo de este artículo es presentar las influencias climáticas en la flora regional y documentar el impacto de El Niño a mediano plazo en un ecosistema árido terrestre. También enfocamos la dinámica de la vegetación regional y las consecuencias en la cadena alimenticia en tres tipos edáficos que son: rocoso (= hamada), gravilloso (= serir) y arenoso (= erg). En primer lugar germinan las hierbas anuales, pero en los diferentes tipos de suelos se presentan diferencias en las sucesiones y retrogresiones: En el tipo hamada el grado de cobertura es desde el inicio menor que en los otros dos tipos. Se muestran diferencias en los espectros de las especies y también en los tipos de perturbaciones (movimiento de la arena, impacto de roedores, entre otros). El desarrollo de los espectros de las formas de vida también difiere. Los resultados son discutidos en el contexto del cambio climático global, resaltando la importancia del rol de El Niño en la renovación de los ecosistemas. Palabras clave: El Niño 1997/98, eventos de lluvia, sucesión vegetal, dinámica ecológica, cambio climático","author":[{"dropping-particle":"","family":"Erdmann","given":"Wibke","non-dropping-particle":"","parse-names":false,"suffix":""},{"dropping-particle":"","family":"Schulz","given":"Natalie","non-dropping-particle":"","parse-names":false,"suffix":""},{"dropping-particle":"","family":"Richter","given":"Michael","non-dropping-particle":"","parse-names":false,"suffix":""},{"dropping-particle":"","family":"Rodríguez Rodríguez","given":"Eric F.","non-dropping-particle":"","parse-names":false,"suffix":""}],"container-title":"Arnaldoa","id":"ITEM-1","issue":"1","issued":{"date-parts":[["2008"]]},"page":"63-86","title":"Efectos del fenómeno del Niño 1997-1998 en la vegetación del desierto de Sechura, Región Paita hasta el año 2008","type":"article-journal","volume":"15"},"uris":["http://www.mendeley.com/documents/?uuid=30399dfa-5953-4b82-a5b5-6c15dbc17b94"]}],"mendeley":{"formattedCitation":"(Erdmann et al. 2008)","plainTextFormattedCitation":"(Erdmann et al. 2008)","previouslyFormattedCitation":"(Erdmann et al. 2008)"},"properties":{"noteIndex":0},"schema":"https://github.com/citation-style-language/schema/raw/master/csl-citation.json"}</w:instrText>
      </w:r>
      <w:r w:rsidRPr="00186DC8">
        <w:rPr>
          <w:rStyle w:val="hps"/>
          <w:rFonts w:ascii="Times New Roman" w:hAnsi="Times New Roman"/>
          <w:sz w:val="24"/>
          <w:szCs w:val="24"/>
          <w:lang w:val="en-US"/>
        </w:rPr>
        <w:fldChar w:fldCharType="separate"/>
      </w:r>
      <w:r w:rsidRPr="002162D7">
        <w:rPr>
          <w:rStyle w:val="hps"/>
          <w:rFonts w:ascii="Times New Roman" w:hAnsi="Times New Roman"/>
          <w:noProof/>
          <w:sz w:val="24"/>
          <w:szCs w:val="24"/>
          <w:lang w:val="en-US"/>
        </w:rPr>
        <w:t>(Erdmann et al. 2008)</w:t>
      </w:r>
      <w:r w:rsidRPr="00186DC8">
        <w:rPr>
          <w:rStyle w:val="hps"/>
          <w:rFonts w:ascii="Times New Roman" w:hAnsi="Times New Roman"/>
          <w:sz w:val="24"/>
          <w:szCs w:val="24"/>
          <w:lang w:val="en-US"/>
        </w:rPr>
        <w:fldChar w:fldCharType="end"/>
      </w:r>
      <w:r w:rsidRPr="00186DC8">
        <w:rPr>
          <w:rStyle w:val="hps"/>
          <w:rFonts w:ascii="Times New Roman" w:hAnsi="Times New Roman"/>
          <w:sz w:val="24"/>
          <w:szCs w:val="24"/>
          <w:lang w:val="en-US"/>
        </w:rPr>
        <w:t xml:space="preserve">. </w:t>
      </w:r>
      <w:r>
        <w:rPr>
          <w:rStyle w:val="hps"/>
          <w:rFonts w:ascii="Times New Roman" w:hAnsi="Times New Roman"/>
          <w:sz w:val="24"/>
          <w:szCs w:val="24"/>
          <w:lang w:val="en-US"/>
        </w:rPr>
        <w:t>These</w:t>
      </w:r>
      <w:r w:rsidRPr="00186DC8">
        <w:rPr>
          <w:rStyle w:val="hps"/>
          <w:rFonts w:ascii="Times New Roman" w:hAnsi="Times New Roman"/>
          <w:sz w:val="24"/>
          <w:szCs w:val="24"/>
          <w:lang w:val="en-US"/>
        </w:rPr>
        <w:t xml:space="preserve"> extreme precipitation events are major driver</w:t>
      </w:r>
      <w:r>
        <w:rPr>
          <w:rStyle w:val="hps"/>
          <w:rFonts w:ascii="Times New Roman" w:hAnsi="Times New Roman"/>
          <w:sz w:val="24"/>
          <w:szCs w:val="24"/>
          <w:lang w:val="en-US"/>
        </w:rPr>
        <w:t>s</w:t>
      </w:r>
      <w:r w:rsidRPr="00186DC8">
        <w:rPr>
          <w:rStyle w:val="hps"/>
          <w:rFonts w:ascii="Times New Roman" w:hAnsi="Times New Roman"/>
          <w:sz w:val="24"/>
          <w:szCs w:val="24"/>
          <w:lang w:val="en-US"/>
        </w:rPr>
        <w:t xml:space="preserve"> of alluvial depositions and</w:t>
      </w:r>
      <w:r>
        <w:rPr>
          <w:rStyle w:val="hps"/>
          <w:rFonts w:ascii="Times New Roman" w:hAnsi="Times New Roman"/>
          <w:sz w:val="24"/>
          <w:szCs w:val="24"/>
          <w:lang w:val="en-US"/>
        </w:rPr>
        <w:t>,</w:t>
      </w:r>
      <w:r w:rsidRPr="00186DC8">
        <w:rPr>
          <w:rStyle w:val="hps"/>
          <w:rFonts w:ascii="Times New Roman" w:hAnsi="Times New Roman"/>
          <w:sz w:val="24"/>
          <w:szCs w:val="24"/>
          <w:lang w:val="en-US"/>
        </w:rPr>
        <w:t xml:space="preserve"> alongside wind dispersal, control </w:t>
      </w:r>
      <w:r>
        <w:rPr>
          <w:rStyle w:val="hps"/>
          <w:rFonts w:ascii="Times New Roman" w:hAnsi="Times New Roman"/>
          <w:sz w:val="24"/>
          <w:szCs w:val="24"/>
          <w:lang w:val="en-US"/>
        </w:rPr>
        <w:t xml:space="preserve">the </w:t>
      </w:r>
      <w:r w:rsidRPr="00186DC8">
        <w:rPr>
          <w:rStyle w:val="hps"/>
          <w:rFonts w:ascii="Times New Roman" w:hAnsi="Times New Roman"/>
          <w:sz w:val="24"/>
          <w:szCs w:val="24"/>
          <w:lang w:val="en-US"/>
        </w:rPr>
        <w:t>soil surface nutrient composition in the North</w:t>
      </w:r>
      <w:r>
        <w:rPr>
          <w:rStyle w:val="hps"/>
          <w:rFonts w:ascii="Times New Roman" w:hAnsi="Times New Roman"/>
          <w:sz w:val="24"/>
          <w:szCs w:val="24"/>
          <w:lang w:val="en-US"/>
        </w:rPr>
        <w:t>-</w:t>
      </w:r>
      <w:r w:rsidRPr="00186DC8">
        <w:rPr>
          <w:rStyle w:val="hps"/>
          <w:rFonts w:ascii="Times New Roman" w:hAnsi="Times New Roman"/>
          <w:sz w:val="24"/>
          <w:szCs w:val="24"/>
          <w:lang w:val="en-US"/>
        </w:rPr>
        <w:t xml:space="preserve">Peruvian coastal </w:t>
      </w:r>
      <w:r w:rsidRPr="00075C8D">
        <w:rPr>
          <w:rStyle w:val="hps"/>
          <w:rFonts w:ascii="Times New Roman" w:hAnsi="Times New Roman"/>
          <w:sz w:val="24"/>
          <w:szCs w:val="24"/>
          <w:lang w:val="en-US"/>
        </w:rPr>
        <w:t>areas</w:t>
      </w:r>
      <w:r w:rsidRPr="00186DC8">
        <w:rPr>
          <w:rStyle w:val="hps"/>
          <w:rFonts w:ascii="Times New Roman" w:hAnsi="Times New Roman"/>
          <w:sz w:val="24"/>
          <w:szCs w:val="24"/>
          <w:lang w:val="en-US"/>
        </w:rPr>
        <w:t xml:space="preserve"> </w:t>
      </w:r>
      <w:r w:rsidRPr="00186DC8">
        <w:rPr>
          <w:rStyle w:val="hps"/>
          <w:rFonts w:ascii="Times New Roman" w:hAnsi="Times New Roman"/>
          <w:sz w:val="24"/>
          <w:szCs w:val="24"/>
          <w:lang w:val="en-US"/>
        </w:rPr>
        <w:fldChar w:fldCharType="begin" w:fldLock="1"/>
      </w:r>
      <w:r>
        <w:rPr>
          <w:rStyle w:val="hps"/>
          <w:rFonts w:ascii="Times New Roman" w:hAnsi="Times New Roman"/>
          <w:sz w:val="24"/>
          <w:szCs w:val="24"/>
          <w:lang w:val="en-US"/>
        </w:rPr>
        <w:instrText>ADDIN CSL_CITATION {"citationItems":[{"id":"ITEM-1","itemData":{"DOI":"10.1007/s10533-008-9195-6","ISBN":"1053300891","ISSN":"01682563","abstract":"Wind is known to affect the spatial heterogeneity of soil resources in arid and semiarid systems, but multi-year, quantified observations are largely absent. We studied the effects of wind erosion on the spatial distribution of soil organic carbon (SOC) and other soil nutrients at the Jornada Experimental Range, in southern New Mexico. Enhanced wind erosion was encouraged by grass cover reduction in a Sporobolus-mesquite dominated site (SM) and a Bouteloua-mesquite dominated site (BM). The scale and magnitude of spatial dependence for the soil analytes were quantified using geostatistical analyses. Results of this study show that soil organic matter related analytes such as SOC, TN, N(avail), and SO(4)(2) are among the first to be eroded and redistributed; cations such as Ca(2+) and Mg(2+) may not be removed and redistributed significantly; and other ions such as K(+), Na(+) and Cl(-) showed no discernible pattern of change. Geostatistics show that wind appeared to increase the scale of spatial autocorrelation, but decrease the scale of spatial dependence of most soil analytes over 2-3 windy seasons. In the wind enhanced plot of the SM site, up to 99% of the spatial dependence of SOC was autocorrelated at the distance of 1.45 m before the initiation of wind erosion, but the spatial dependence dropped significantly to only 60% at a larger autocorrelation distance of 2.76 m after three windy seasons. Similar but less significant changes were observed for SOC in the BM site. Despite the differential effects of wind on the soil analytes, we conclude that the overall results of wind on the grass cover reduction plots are the disappearance of small, strong fertile islands, which may be related to grasses; and the reinforcement of large fertile islands, which are likely related to mesquite shrubs. In addition, the change of the spatial patterns of SOC and other soil nutrients induced by enhanced wind erosion may persist and reinforce soil islands associated with shrubs, thus allowing a positive feedback for further desertification in this arid grassland.","author":[{"dropping-particle":"","family":"Li","given":"Junran","non-dropping-particle":"","parse-names":false,"suffix":""},{"dropping-particle":"","family":"Okin","given":"Gregory S.","non-dropping-particle":"","parse-names":false,"suffix":""},{"dropping-particle":"","family":"Alvarez","given":"Lorelei","non-dropping-particle":"","parse-names":false,"suffix":""},{"dropping-particle":"","family":"Epstein","given":"Howard","non-dropping-particle":"","parse-names":false,"suffix":""}],"container-title":"Biogeochemistry","id":"ITEM-1","issue":"1","issued":{"date-parts":[["2008"]]},"page":"73-88","title":"Effects of wind erosion on the spatial heterogeneity of soil nutrients in two desert grassland communities","type":"article-journal","volume":"88"},"uris":["http://www.mendeley.com/documents/?uuid=7ca01f89-3987-4417-9e78-49844a40f4dc"]},{"id":"ITEM-2","itemData":{"author":[{"dropping-particle":"","family":"Wells","given":"L. E.","non-dropping-particle":"","parse-names":false,"suffix":""}],"container-title":"Sixth Annaul Pacific Climate (PACLIM) Workshop","id":"ITEM-2","issued":{"date-parts":[["1990"]]},"page":"5-8","publisher":"California Department of Water Resources. Technical Report 23","title":"Holocene History of the El Niño Phenomenon as recorded in flood sediments of Northern Coastal Peru","type":"paper-conference"},"uris":["http://www.mendeley.com/documents/?uuid=8e08b5e1-f1f0-42fd-a257-775f710e1b21"]}],"mendeley":{"formattedCitation":"(Wells 1990; Li et al. 2008)","plainTextFormattedCitation":"(Wells 1990; Li et al. 2008)","previouslyFormattedCitation":"(Wells 1990; Li et al. 2008)"},"properties":{"noteIndex":0},"schema":"https://github.com/citation-style-language/schema/raw/master/csl-citation.json"}</w:instrText>
      </w:r>
      <w:r w:rsidRPr="00186DC8">
        <w:rPr>
          <w:rStyle w:val="hps"/>
          <w:rFonts w:ascii="Times New Roman" w:hAnsi="Times New Roman"/>
          <w:sz w:val="24"/>
          <w:szCs w:val="24"/>
          <w:lang w:val="en-US"/>
        </w:rPr>
        <w:fldChar w:fldCharType="separate"/>
      </w:r>
      <w:r w:rsidRPr="002162D7">
        <w:rPr>
          <w:rStyle w:val="hps"/>
          <w:rFonts w:ascii="Times New Roman" w:hAnsi="Times New Roman"/>
          <w:noProof/>
          <w:sz w:val="24"/>
          <w:szCs w:val="24"/>
          <w:lang w:val="en-US"/>
        </w:rPr>
        <w:t>(Wells 1990; Li et al. 2008)</w:t>
      </w:r>
      <w:r w:rsidRPr="00186DC8">
        <w:rPr>
          <w:rStyle w:val="hps"/>
          <w:rFonts w:ascii="Times New Roman" w:hAnsi="Times New Roman"/>
          <w:sz w:val="24"/>
          <w:szCs w:val="24"/>
          <w:lang w:val="en-US"/>
        </w:rPr>
        <w:fldChar w:fldCharType="end"/>
      </w:r>
      <w:r w:rsidRPr="00186DC8">
        <w:rPr>
          <w:rStyle w:val="hps"/>
          <w:rFonts w:ascii="Times New Roman" w:hAnsi="Times New Roman"/>
          <w:sz w:val="24"/>
          <w:szCs w:val="24"/>
          <w:lang w:val="en-US"/>
        </w:rPr>
        <w:t xml:space="preserve">. Soil and leaf samples were taken in summer 2014, during the dry phase of the ENSO cycle. During this phase, highly stable climatic conditions are found and the monthly temperature variability fits a sine wave with a phase length of one year </w:t>
      </w:r>
      <w:r>
        <w:rPr>
          <w:rStyle w:val="hps"/>
          <w:rFonts w:ascii="Times New Roman" w:hAnsi="Times New Roman"/>
          <w:sz w:val="24"/>
          <w:szCs w:val="24"/>
          <w:lang w:val="en-US"/>
        </w:rPr>
        <w:fldChar w:fldCharType="begin" w:fldLock="1"/>
      </w:r>
      <w:r>
        <w:rPr>
          <w:rStyle w:val="hps"/>
          <w:rFonts w:ascii="Times New Roman" w:hAnsi="Times New Roman"/>
          <w:sz w:val="24"/>
          <w:szCs w:val="24"/>
          <w:lang w:val="en-US"/>
        </w:rPr>
        <w:instrText>ADDIN CSL_CITATION {"citationItems":[{"id":"ITEM-1","itemData":{"DOI":"10.1155/2015/750181","ISSN":"1687-9309","abstract":"Climatic processes in northern Peru are evaluated on surface observation independent of modelling studies. The region is characterized by regular oscillations, but episodic El Niño-events introduce strong disturbances. Conceptual models based on observations, remote sensing data, and output of regional climate models are compared with data from a new station network. The results show regular oscillations of all climate variables on the annual and daily time scale. The daily cycle is probably associated with thermotidal forcings, causing gravity waves to emanate from the Andes Cordillera. Main factors are the interaction of large scale pressure systems like the Southeast Pacific High and the intertropical convergence zone (ITCZ). Also, there are regional factors: an extended sea-breeze system, the barrier-effect of the Andes, additional energy input by elevated radiation absorption at the mountain slopes, local wind systems, and the variations of the sea surface temperature. At the coast, a low-level jet works as a thermodynamic energy sink, suppressing deep convection and supporting the aridity. Those patterns are found in most of the station data and the processes of this climate can generally be confirmed. The overturning of this stable system with the onset of El Niño-conditions is possibly caused by disruptions of the regional circulation.","author":[{"dropping-particle":"","family":"Rollenbeck","given":"Rütger","non-dropping-particle":"","parse-names":false,"suffix":""},{"dropping-particle":"","family":"Bayer","given":"Fabian","non-dropping-particle":"","parse-names":false,"suffix":""},{"dropping-particle":"","family":"Münchow","given":"Jannes","non-dropping-particle":"","parse-names":false,"suffix":""},{"dropping-particle":"","family":"Richter","given":"Michael","non-dropping-particle":"","parse-names":false,"suffix":""},{"dropping-particle":"","family":"Rodriguez","given":"Rodolfo","non-dropping-particle":"","parse-names":false,"suffix":""},{"dropping-particle":"","family":"Atarama","given":"Nestor","non-dropping-particle":"","parse-names":false,"suffix":""}],"container-title":"Advances in Meteorology","id":"ITEM-1","issued":{"date-parts":[["2015"]]},"page":"1-10","title":"Climatic Cycles and Gradients of the El Niño Core Region in North Peru","type":"article-journal","volume":"2015"},"uris":["http://www.mendeley.com/documents/?uuid=66ab3012-d4b7-4483-9075-20d6315d93b7"]}],"mendeley":{"formattedCitation":"(Rollenbeck et al. 2015)","plainTextFormattedCitation":"(Rollenbeck et al. 2015)","previouslyFormattedCitation":"(Rollenbeck et al. 2015)"},"properties":{"noteIndex":0},"schema":"https://github.com/citation-style-language/schema/raw/master/csl-citation.json"}</w:instrText>
      </w:r>
      <w:r>
        <w:rPr>
          <w:rStyle w:val="hps"/>
          <w:rFonts w:ascii="Times New Roman" w:hAnsi="Times New Roman"/>
          <w:sz w:val="24"/>
          <w:szCs w:val="24"/>
          <w:lang w:val="en-US"/>
        </w:rPr>
        <w:fldChar w:fldCharType="separate"/>
      </w:r>
      <w:r w:rsidRPr="002162D7">
        <w:rPr>
          <w:rStyle w:val="hps"/>
          <w:rFonts w:ascii="Times New Roman" w:hAnsi="Times New Roman"/>
          <w:noProof/>
          <w:sz w:val="24"/>
          <w:szCs w:val="24"/>
          <w:lang w:val="en-US"/>
        </w:rPr>
        <w:t>(Rollenbeck et al. 2015)</w:t>
      </w:r>
      <w:r>
        <w:rPr>
          <w:rStyle w:val="hps"/>
          <w:rFonts w:ascii="Times New Roman" w:hAnsi="Times New Roman"/>
          <w:sz w:val="24"/>
          <w:szCs w:val="24"/>
          <w:lang w:val="en-US"/>
        </w:rPr>
        <w:fldChar w:fldCharType="end"/>
      </w:r>
      <w:r>
        <w:rPr>
          <w:rStyle w:val="hps"/>
          <w:rFonts w:ascii="Times New Roman" w:hAnsi="Times New Roman"/>
          <w:sz w:val="24"/>
          <w:szCs w:val="24"/>
          <w:lang w:val="en-US"/>
        </w:rPr>
        <w:t>.</w:t>
      </w:r>
      <w:r w:rsidRPr="00186DC8">
        <w:rPr>
          <w:rStyle w:val="hps"/>
          <w:rFonts w:ascii="Times New Roman" w:hAnsi="Times New Roman"/>
          <w:sz w:val="24"/>
          <w:szCs w:val="24"/>
          <w:lang w:val="en-US"/>
        </w:rPr>
        <w:t xml:space="preserve"> </w:t>
      </w:r>
      <w:r>
        <w:rPr>
          <w:rStyle w:val="hps"/>
          <w:rFonts w:ascii="Times New Roman" w:hAnsi="Times New Roman"/>
          <w:sz w:val="24"/>
          <w:szCs w:val="24"/>
          <w:lang w:val="en-US"/>
        </w:rPr>
        <w:t>T</w:t>
      </w:r>
      <w:r w:rsidRPr="00186DC8">
        <w:rPr>
          <w:rStyle w:val="hps"/>
          <w:rFonts w:ascii="Times New Roman" w:hAnsi="Times New Roman"/>
          <w:sz w:val="24"/>
          <w:szCs w:val="24"/>
          <w:lang w:val="en-US"/>
        </w:rPr>
        <w:t xml:space="preserve">he last significant ENSO event </w:t>
      </w:r>
      <w:r>
        <w:rPr>
          <w:rStyle w:val="hps"/>
          <w:rFonts w:ascii="Times New Roman" w:hAnsi="Times New Roman"/>
          <w:sz w:val="24"/>
          <w:szCs w:val="24"/>
          <w:lang w:val="en-US"/>
        </w:rPr>
        <w:t xml:space="preserve">prior to the sampling date </w:t>
      </w:r>
      <w:r w:rsidRPr="00186DC8">
        <w:rPr>
          <w:rStyle w:val="hps"/>
          <w:rFonts w:ascii="Times New Roman" w:hAnsi="Times New Roman"/>
          <w:sz w:val="24"/>
          <w:szCs w:val="24"/>
          <w:lang w:val="en-US"/>
        </w:rPr>
        <w:t xml:space="preserve">occurred </w:t>
      </w:r>
      <w:r>
        <w:rPr>
          <w:rStyle w:val="hps"/>
          <w:rFonts w:ascii="Times New Roman" w:hAnsi="Times New Roman"/>
          <w:sz w:val="24"/>
          <w:szCs w:val="24"/>
          <w:lang w:val="en-US"/>
        </w:rPr>
        <w:t xml:space="preserve">in </w:t>
      </w:r>
      <w:r w:rsidRPr="00186DC8">
        <w:rPr>
          <w:rStyle w:val="hps"/>
          <w:rFonts w:ascii="Times New Roman" w:hAnsi="Times New Roman"/>
          <w:sz w:val="24"/>
          <w:szCs w:val="24"/>
          <w:lang w:val="en-US"/>
        </w:rPr>
        <w:t xml:space="preserve">1998. </w:t>
      </w:r>
    </w:p>
    <w:p w14:paraId="51FF5F9C" w14:textId="77777777" w:rsidR="006E4242" w:rsidRPr="00186DC8" w:rsidRDefault="006E4242" w:rsidP="006E4242">
      <w:pPr>
        <w:spacing w:after="0" w:line="480" w:lineRule="auto"/>
        <w:jc w:val="both"/>
        <w:rPr>
          <w:rFonts w:ascii="Times New Roman" w:hAnsi="Times New Roman"/>
          <w:bCs/>
          <w:i/>
          <w:sz w:val="24"/>
          <w:szCs w:val="24"/>
          <w:lang w:val="en-US"/>
        </w:rPr>
      </w:pPr>
      <w:r>
        <w:rPr>
          <w:rFonts w:ascii="Times New Roman" w:hAnsi="Times New Roman"/>
          <w:bCs/>
          <w:i/>
          <w:sz w:val="24"/>
          <w:szCs w:val="24"/>
          <w:lang w:val="en-US"/>
        </w:rPr>
        <w:t xml:space="preserve"> </w:t>
      </w:r>
    </w:p>
    <w:p w14:paraId="4D03C920" w14:textId="77777777" w:rsidR="006E4242" w:rsidRPr="00186DC8" w:rsidRDefault="006E4242" w:rsidP="006E4242">
      <w:pPr>
        <w:spacing w:after="0" w:line="480" w:lineRule="auto"/>
        <w:jc w:val="both"/>
        <w:rPr>
          <w:rFonts w:ascii="Times New Roman" w:hAnsi="Times New Roman"/>
          <w:bCs/>
          <w:i/>
          <w:sz w:val="24"/>
          <w:szCs w:val="24"/>
          <w:lang w:val="en-US"/>
        </w:rPr>
      </w:pPr>
      <w:r w:rsidRPr="00186DC8">
        <w:rPr>
          <w:rFonts w:ascii="Times New Roman" w:hAnsi="Times New Roman"/>
          <w:bCs/>
          <w:i/>
          <w:sz w:val="24"/>
          <w:szCs w:val="24"/>
          <w:lang w:val="en-US"/>
        </w:rPr>
        <w:t>Sampling design and data collection</w:t>
      </w:r>
    </w:p>
    <w:p w14:paraId="2547A838" w14:textId="77777777" w:rsidR="006E4242" w:rsidRPr="00186DC8" w:rsidRDefault="006E4242" w:rsidP="006E4242">
      <w:pPr>
        <w:spacing w:after="0" w:line="480" w:lineRule="auto"/>
        <w:ind w:firstLine="709"/>
        <w:jc w:val="both"/>
        <w:rPr>
          <w:rFonts w:ascii="Times New Roman" w:hAnsi="Times New Roman"/>
          <w:sz w:val="24"/>
          <w:szCs w:val="24"/>
          <w:lang w:val="en-US"/>
        </w:rPr>
      </w:pPr>
      <w:r>
        <w:rPr>
          <w:rFonts w:ascii="Times New Roman" w:hAnsi="Times New Roman"/>
          <w:sz w:val="24"/>
          <w:szCs w:val="24"/>
          <w:lang w:val="en-US"/>
        </w:rPr>
        <w:t xml:space="preserve">The sampling process was carried out in summer 2014 during </w:t>
      </w:r>
      <w:proofErr w:type="gramStart"/>
      <w:r>
        <w:rPr>
          <w:rFonts w:ascii="Times New Roman" w:hAnsi="Times New Roman"/>
          <w:sz w:val="24"/>
          <w:szCs w:val="24"/>
          <w:lang w:val="en-US"/>
        </w:rPr>
        <w:t>one month</w:t>
      </w:r>
      <w:proofErr w:type="gramEnd"/>
      <w:r>
        <w:rPr>
          <w:rFonts w:ascii="Times New Roman" w:hAnsi="Times New Roman"/>
          <w:sz w:val="24"/>
          <w:szCs w:val="24"/>
          <w:lang w:val="en-US"/>
        </w:rPr>
        <w:t xml:space="preserve"> period. </w:t>
      </w:r>
      <w:r w:rsidRPr="00186DC8">
        <w:rPr>
          <w:rFonts w:ascii="Times New Roman" w:hAnsi="Times New Roman"/>
          <w:sz w:val="24"/>
          <w:szCs w:val="24"/>
          <w:lang w:val="en-US"/>
        </w:rPr>
        <w:t xml:space="preserve">Seven </w:t>
      </w:r>
      <w:r w:rsidRPr="00186DC8">
        <w:rPr>
          <w:rFonts w:ascii="Times New Roman" w:hAnsi="Times New Roman"/>
          <w:i/>
          <w:sz w:val="24"/>
          <w:szCs w:val="24"/>
          <w:lang w:val="en-US"/>
        </w:rPr>
        <w:t>P</w:t>
      </w:r>
      <w:r>
        <w:rPr>
          <w:rFonts w:ascii="Times New Roman" w:hAnsi="Times New Roman"/>
          <w:i/>
          <w:sz w:val="24"/>
          <w:szCs w:val="24"/>
          <w:lang w:val="en-US"/>
        </w:rPr>
        <w:t>.</w:t>
      </w:r>
      <w:r w:rsidRPr="00186DC8">
        <w:rPr>
          <w:rFonts w:ascii="Times New Roman" w:hAnsi="Times New Roman"/>
          <w:i/>
          <w:sz w:val="24"/>
          <w:szCs w:val="24"/>
          <w:lang w:val="en-US"/>
        </w:rPr>
        <w:t xml:space="preserve"> pallida </w:t>
      </w:r>
      <w:r w:rsidRPr="00186DC8">
        <w:rPr>
          <w:rFonts w:ascii="Times New Roman" w:hAnsi="Times New Roman"/>
          <w:sz w:val="24"/>
          <w:szCs w:val="24"/>
          <w:lang w:val="en-US"/>
        </w:rPr>
        <w:t xml:space="preserve">populations were selected to cover the variation in soil properties and nutrient concentrations, as well as in altitude, </w:t>
      </w:r>
      <w:r w:rsidRPr="00186DC8">
        <w:rPr>
          <w:rFonts w:ascii="Times New Roman" w:hAnsi="Times New Roman"/>
          <w:noProof/>
          <w:sz w:val="24"/>
          <w:szCs w:val="24"/>
          <w:lang w:val="en-US"/>
        </w:rPr>
        <w:t>temperature</w:t>
      </w:r>
      <w:r>
        <w:rPr>
          <w:rFonts w:ascii="Times New Roman" w:hAnsi="Times New Roman"/>
          <w:noProof/>
          <w:sz w:val="24"/>
          <w:szCs w:val="24"/>
          <w:lang w:val="en-US"/>
        </w:rPr>
        <w:t>,</w:t>
      </w:r>
      <w:r w:rsidRPr="00186DC8">
        <w:rPr>
          <w:rFonts w:ascii="Times New Roman" w:hAnsi="Times New Roman"/>
          <w:sz w:val="24"/>
          <w:szCs w:val="24"/>
          <w:lang w:val="en-US"/>
        </w:rPr>
        <w:t xml:space="preserve"> and precipitation along a climatic gradient (Table 1; Fig. 1). </w:t>
      </w:r>
      <w:r>
        <w:rPr>
          <w:rFonts w:ascii="Times New Roman" w:hAnsi="Times New Roman"/>
          <w:sz w:val="24"/>
          <w:szCs w:val="24"/>
          <w:lang w:val="en-US"/>
        </w:rPr>
        <w:t xml:space="preserve">This study is part of large </w:t>
      </w:r>
      <w:r w:rsidRPr="00D1604E">
        <w:rPr>
          <w:rFonts w:ascii="Times New Roman" w:hAnsi="Times New Roman"/>
          <w:sz w:val="24"/>
          <w:szCs w:val="24"/>
          <w:lang w:val="en-US"/>
        </w:rPr>
        <w:t>experimental project, and the variability between sites in terms of plant functional traits have been address before</w:t>
      </w:r>
      <w:r>
        <w:rPr>
          <w:rFonts w:ascii="Times New Roman" w:hAnsi="Times New Roman"/>
          <w:sz w:val="24"/>
          <w:szCs w:val="24"/>
          <w:lang w:val="en-US"/>
        </w:rPr>
        <w:t xml:space="preserve"> </w:t>
      </w:r>
      <w:r>
        <w:rPr>
          <w:rFonts w:ascii="Times New Roman" w:hAnsi="Times New Roman"/>
          <w:sz w:val="24"/>
          <w:szCs w:val="24"/>
          <w:lang w:val="en-US"/>
        </w:rPr>
        <w:lastRenderedPageBreak/>
        <w:fldChar w:fldCharType="begin" w:fldLock="1"/>
      </w:r>
      <w:r>
        <w:rPr>
          <w:rFonts w:ascii="Times New Roman" w:hAnsi="Times New Roman"/>
          <w:sz w:val="24"/>
          <w:szCs w:val="24"/>
          <w:lang w:val="en-US"/>
        </w:rPr>
        <w:instrText>ADDIN CSL_CITATION {"citationItems":[{"id":"ITEM-1","itemData":{"DOI":"10.1016/j.jaridenv.2018.01.010","ISSN":"01401963","abstract":"© 2018 Elsevier Ltd. We studied intraspecific trait variability (ITV) in functional leaf traits of Prosopis pallida trees located in eight populations along a climatic gradient on the Peruvian coast. The objectives were (1) to determine the relative importance of ITV at different ecological scales; (2) to understand how functional leaf traits relate to each other, and (3) to know the main climatic factors related to ITV in P. pallida. We used the restricted maximum likelihood method to decompose the variance across three nested ecological scales (tree, plot, and population level). The relative variance decomposition showed that tree level was the main source of variation for leaf chemical composition and stomatal size and density, whereas the plot and population levels were the main sources of variation for gas exchange and structural variables, respectively. Leaf ITV followed the general trends of the leaf economic spectrum, with negative relationships of leaf mass per area with both photosynthetic rate and leaf nitrogen. Precipitation was not related to any of the leaf traits, while mean annual temperature was correlated negatively with leaf relative water content and positively with water use efficiency. Our results highlight the importance of ITV in P. pallida and the possible impact of climate change.","author":[{"dropping-particle":"","family":"Salazar","given":"Pablo C.","non-dropping-particle":"","parse-names":false,"suffix":""},{"dropping-particle":"","family":"Navarro-Cerrillo","given":"Rafael M.","non-dropping-particle":"","parse-names":false,"suffix":""},{"dropping-particle":"","family":"Cruz","given":"Gastón","non-dropping-particle":"","parse-names":false,"suffix":""},{"dropping-particle":"","family":"Villar","given":"Rafael","non-dropping-particle":"","parse-names":false,"suffix":""}],"container-title":"Journal of Arid Environments","id":"ITEM-1","issued":{"date-parts":[["2018","5"]]},"page":"12-20","title":"Intraspecific leaf functional trait variability of eight Prosopis pallida tree populations along a climatic gradient of the dry forests of northern Peru","type":"article-journal","volume":"152"},"uris":["http://www.mendeley.com/documents/?uuid=d72a2379-abb2-4d2f-a5b6-b3fdf3dcb215"]},{"id":"ITEM-2","itemData":{"DOI":"10.1016/j.apsoil.2019.103379","ISSN":"09291393","author":[{"dropping-particle":"","family":"Salazar Zarzosa","given":"Pablo","non-dropping-particle":"","parse-names":false,"suffix":""},{"dropping-particle":"","family":"Palacios Mc Cubbin","given":"Elva","non-dropping-particle":"","parse-names":false,"suffix":""},{"dropping-particle":"","family":"Curiel Yuste","given":"Jorge","non-dropping-particle":"","parse-names":false,"suffix":""},{"dropping-particle":"","family":"Muenchow","given":"Jannes","non-dropping-particle":"","parse-names":false,"suffix":""},{"dropping-particle":"","family":"Cruz","given":"Gastón","non-dropping-particle":"","parse-names":false,"suffix":""},{"dropping-particle":"","family":"Rodriguez","given":"Rodolfo","non-dropping-particle":"","parse-names":false,"suffix":""}],"container-title":"Applied Soil Ecology","id":"ITEM-2","issue":"November 2019","issued":{"date-parts":[["2019"]]},"page":"103379","title":"Tree influence exacerbates the El Niño effects over soil CO2 emissions and its microclimatic controls","type":"article-journal","volume":"147"},"uris":["http://www.mendeley.com/documents/?uuid=fb8023b9-e886-451a-8dfc-f5b3d8d7ed60"]}],"mendeley":{"formattedCitation":"(Salazar et al. 2018b; Salazar Zarzosa et al. 2019)","plainTextFormattedCitation":"(Salazar et al. 2018b; Salazar Zarzosa et al. 2019)","previouslyFormattedCitation":"(Salazar et al. 2018b; Salazar Zarzosa et al. 2019)"},"properties":{"noteIndex":0},"schema":"https://github.com/citation-style-language/schema/raw/master/csl-citation.json"}</w:instrText>
      </w:r>
      <w:r>
        <w:rPr>
          <w:rFonts w:ascii="Times New Roman" w:hAnsi="Times New Roman"/>
          <w:sz w:val="24"/>
          <w:szCs w:val="24"/>
          <w:lang w:val="en-US"/>
        </w:rPr>
        <w:fldChar w:fldCharType="separate"/>
      </w:r>
      <w:r w:rsidRPr="00472210">
        <w:rPr>
          <w:rFonts w:ascii="Times New Roman" w:hAnsi="Times New Roman"/>
          <w:noProof/>
          <w:sz w:val="24"/>
          <w:szCs w:val="24"/>
          <w:lang w:val="en-US"/>
        </w:rPr>
        <w:t>(Salazar et al. 2018b; Salazar Zarzosa et al. 2019)</w:t>
      </w:r>
      <w:r>
        <w:rPr>
          <w:rFonts w:ascii="Times New Roman" w:hAnsi="Times New Roman"/>
          <w:sz w:val="24"/>
          <w:szCs w:val="24"/>
          <w:lang w:val="en-US"/>
        </w:rPr>
        <w:fldChar w:fldCharType="end"/>
      </w:r>
      <w:r w:rsidRPr="00D1604E">
        <w:rPr>
          <w:rFonts w:ascii="Times New Roman" w:hAnsi="Times New Roman"/>
          <w:sz w:val="24"/>
          <w:szCs w:val="24"/>
          <w:lang w:val="en-US"/>
        </w:rPr>
        <w:t xml:space="preserve">. </w:t>
      </w:r>
      <w:r>
        <w:rPr>
          <w:rFonts w:ascii="Times New Roman" w:hAnsi="Times New Roman"/>
          <w:sz w:val="24"/>
          <w:szCs w:val="24"/>
          <w:lang w:val="en-US"/>
        </w:rPr>
        <w:t>Therefore, w</w:t>
      </w:r>
      <w:r w:rsidRPr="00D1604E">
        <w:rPr>
          <w:rFonts w:ascii="Times New Roman" w:hAnsi="Times New Roman"/>
          <w:sz w:val="24"/>
          <w:szCs w:val="24"/>
          <w:lang w:val="en-US"/>
        </w:rPr>
        <w:t>e expecte</w:t>
      </w:r>
      <w:r>
        <w:rPr>
          <w:rFonts w:ascii="Times New Roman" w:hAnsi="Times New Roman"/>
          <w:sz w:val="24"/>
          <w:szCs w:val="24"/>
          <w:lang w:val="en-US"/>
        </w:rPr>
        <w:t>d a similar pattern in the soil and leaf nutrients</w:t>
      </w:r>
      <w:r w:rsidRPr="00D1604E">
        <w:rPr>
          <w:rFonts w:ascii="Times New Roman" w:hAnsi="Times New Roman"/>
          <w:sz w:val="24"/>
          <w:szCs w:val="24"/>
          <w:lang w:val="en-US"/>
        </w:rPr>
        <w:t xml:space="preserve">. </w:t>
      </w:r>
      <w:r w:rsidRPr="00186DC8">
        <w:rPr>
          <w:rFonts w:ascii="Times New Roman" w:hAnsi="Times New Roman"/>
          <w:sz w:val="24"/>
          <w:szCs w:val="24"/>
          <w:lang w:val="en-US"/>
        </w:rPr>
        <w:t>Since one of them (</w:t>
      </w:r>
      <w:proofErr w:type="spellStart"/>
      <w:r w:rsidRPr="00186DC8">
        <w:rPr>
          <w:rFonts w:ascii="Times New Roman" w:hAnsi="Times New Roman"/>
          <w:sz w:val="24"/>
          <w:szCs w:val="24"/>
          <w:lang w:val="en-US"/>
        </w:rPr>
        <w:t>Ñapique</w:t>
      </w:r>
      <w:proofErr w:type="spellEnd"/>
      <w:r w:rsidRPr="00186DC8">
        <w:rPr>
          <w:rFonts w:ascii="Times New Roman" w:hAnsi="Times New Roman"/>
          <w:sz w:val="24"/>
          <w:szCs w:val="24"/>
          <w:lang w:val="en-US"/>
        </w:rPr>
        <w:t xml:space="preserve">) presented high site variability related to </w:t>
      </w:r>
      <w:r>
        <w:rPr>
          <w:rFonts w:ascii="Times New Roman" w:hAnsi="Times New Roman"/>
          <w:sz w:val="24"/>
          <w:szCs w:val="24"/>
          <w:lang w:val="en-US"/>
        </w:rPr>
        <w:t>its</w:t>
      </w:r>
      <w:r w:rsidRPr="00186DC8">
        <w:rPr>
          <w:rFonts w:ascii="Times New Roman" w:hAnsi="Times New Roman"/>
          <w:sz w:val="24"/>
          <w:szCs w:val="24"/>
          <w:lang w:val="en-US"/>
        </w:rPr>
        <w:t xml:space="preserve"> proximity to a lake, this location was considered as two different populations (</w:t>
      </w:r>
      <w:proofErr w:type="spellStart"/>
      <w:r w:rsidRPr="00186DC8">
        <w:rPr>
          <w:rFonts w:ascii="Times New Roman" w:hAnsi="Times New Roman"/>
          <w:sz w:val="24"/>
          <w:szCs w:val="24"/>
          <w:lang w:val="en-US"/>
        </w:rPr>
        <w:t>Ñapique</w:t>
      </w:r>
      <w:proofErr w:type="spellEnd"/>
      <w:r w:rsidRPr="00186DC8">
        <w:rPr>
          <w:rFonts w:ascii="Times New Roman" w:hAnsi="Times New Roman"/>
          <w:sz w:val="24"/>
          <w:szCs w:val="24"/>
          <w:lang w:val="en-US"/>
        </w:rPr>
        <w:t xml:space="preserve"> Wet and </w:t>
      </w:r>
      <w:proofErr w:type="spellStart"/>
      <w:r w:rsidRPr="00186DC8">
        <w:rPr>
          <w:rFonts w:ascii="Times New Roman" w:hAnsi="Times New Roman"/>
          <w:sz w:val="24"/>
          <w:szCs w:val="24"/>
          <w:lang w:val="en-US"/>
        </w:rPr>
        <w:t>Ñapique</w:t>
      </w:r>
      <w:proofErr w:type="spellEnd"/>
      <w:r w:rsidRPr="00186DC8">
        <w:rPr>
          <w:rFonts w:ascii="Times New Roman" w:hAnsi="Times New Roman"/>
          <w:sz w:val="24"/>
          <w:szCs w:val="24"/>
          <w:lang w:val="en-US"/>
        </w:rPr>
        <w:t xml:space="preserve"> Dry, the former being closer to the lake). Therefore, we considered a total of eight populations. </w:t>
      </w:r>
      <w:r>
        <w:rPr>
          <w:rFonts w:ascii="Times New Roman" w:hAnsi="Times New Roman"/>
          <w:sz w:val="24"/>
          <w:szCs w:val="24"/>
          <w:lang w:val="en-US"/>
        </w:rPr>
        <w:t xml:space="preserve">Thus, the populations ordered according to mean annual precipitation were </w:t>
      </w:r>
      <w:r w:rsidRPr="00A471CB">
        <w:rPr>
          <w:rFonts w:ascii="Times New Roman" w:hAnsi="Times New Roman"/>
          <w:sz w:val="24"/>
          <w:szCs w:val="24"/>
          <w:lang w:val="en-US"/>
        </w:rPr>
        <w:t xml:space="preserve">Piura </w:t>
      </w:r>
      <w:r>
        <w:rPr>
          <w:rFonts w:ascii="Times New Roman" w:hAnsi="Times New Roman"/>
          <w:sz w:val="24"/>
          <w:szCs w:val="24"/>
          <w:lang w:val="en-US"/>
        </w:rPr>
        <w:t>(</w:t>
      </w:r>
      <w:r w:rsidRPr="00AA0F8B">
        <w:rPr>
          <w:rFonts w:ascii="Times New Roman" w:hAnsi="Times New Roman"/>
          <w:sz w:val="24"/>
          <w:szCs w:val="24"/>
          <w:lang w:val="en-US"/>
        </w:rPr>
        <w:t>PI</w:t>
      </w:r>
      <w:r>
        <w:rPr>
          <w:rFonts w:ascii="Times New Roman" w:hAnsi="Times New Roman"/>
          <w:sz w:val="24"/>
          <w:szCs w:val="24"/>
          <w:lang w:val="en-US"/>
        </w:rPr>
        <w:t>)</w:t>
      </w:r>
      <w:r w:rsidRPr="00A471CB">
        <w:rPr>
          <w:rFonts w:ascii="Times New Roman" w:hAnsi="Times New Roman"/>
          <w:sz w:val="24"/>
          <w:szCs w:val="24"/>
          <w:lang w:val="en-US"/>
        </w:rPr>
        <w:t xml:space="preserve">, </w:t>
      </w:r>
      <w:proofErr w:type="spellStart"/>
      <w:r w:rsidRPr="00A471CB">
        <w:rPr>
          <w:rFonts w:ascii="Times New Roman" w:hAnsi="Times New Roman"/>
          <w:sz w:val="24"/>
          <w:szCs w:val="24"/>
          <w:lang w:val="en-US"/>
        </w:rPr>
        <w:t>Rinconada</w:t>
      </w:r>
      <w:proofErr w:type="spellEnd"/>
      <w:r w:rsidRPr="00A471CB">
        <w:rPr>
          <w:rFonts w:ascii="Times New Roman" w:hAnsi="Times New Roman"/>
          <w:sz w:val="24"/>
          <w:szCs w:val="24"/>
          <w:lang w:val="en-US"/>
        </w:rPr>
        <w:t xml:space="preserve"> </w:t>
      </w:r>
      <w:r>
        <w:rPr>
          <w:rFonts w:ascii="Times New Roman" w:hAnsi="Times New Roman"/>
          <w:sz w:val="24"/>
          <w:szCs w:val="24"/>
          <w:lang w:val="en-US"/>
        </w:rPr>
        <w:t>(</w:t>
      </w:r>
      <w:r w:rsidRPr="00B90571">
        <w:rPr>
          <w:rFonts w:ascii="Times New Roman" w:hAnsi="Times New Roman"/>
          <w:sz w:val="24"/>
          <w:szCs w:val="24"/>
          <w:lang w:val="en-US"/>
        </w:rPr>
        <w:t>RI</w:t>
      </w:r>
      <w:r>
        <w:rPr>
          <w:rFonts w:ascii="Times New Roman" w:hAnsi="Times New Roman"/>
          <w:sz w:val="24"/>
          <w:szCs w:val="24"/>
          <w:lang w:val="en-US"/>
        </w:rPr>
        <w:t>)</w:t>
      </w:r>
      <w:r w:rsidRPr="00A471CB">
        <w:rPr>
          <w:rFonts w:ascii="Times New Roman" w:hAnsi="Times New Roman"/>
          <w:sz w:val="24"/>
          <w:szCs w:val="24"/>
          <w:lang w:val="en-US"/>
        </w:rPr>
        <w:t xml:space="preserve">, Quebrada </w:t>
      </w:r>
      <w:r w:rsidRPr="00A471CB">
        <w:rPr>
          <w:rFonts w:ascii="Times New Roman" w:hAnsi="Times New Roman"/>
          <w:noProof/>
          <w:sz w:val="24"/>
          <w:szCs w:val="24"/>
          <w:lang w:val="en-US"/>
        </w:rPr>
        <w:t>Soledad</w:t>
      </w:r>
      <w:r w:rsidRPr="00A471CB">
        <w:rPr>
          <w:rFonts w:ascii="Times New Roman" w:hAnsi="Times New Roman"/>
          <w:sz w:val="24"/>
          <w:szCs w:val="24"/>
          <w:lang w:val="en-US"/>
        </w:rPr>
        <w:t xml:space="preserve"> </w:t>
      </w:r>
      <w:r>
        <w:rPr>
          <w:rFonts w:ascii="Times New Roman" w:hAnsi="Times New Roman"/>
          <w:sz w:val="24"/>
          <w:szCs w:val="24"/>
          <w:lang w:val="en-US"/>
        </w:rPr>
        <w:t>(</w:t>
      </w:r>
      <w:r w:rsidRPr="009C436A">
        <w:rPr>
          <w:rFonts w:ascii="Times New Roman" w:hAnsi="Times New Roman"/>
          <w:sz w:val="24"/>
          <w:szCs w:val="24"/>
          <w:lang w:val="en-US"/>
        </w:rPr>
        <w:t>QS</w:t>
      </w:r>
      <w:r>
        <w:rPr>
          <w:rFonts w:ascii="Times New Roman" w:hAnsi="Times New Roman"/>
          <w:sz w:val="24"/>
          <w:szCs w:val="24"/>
          <w:lang w:val="en-US"/>
        </w:rPr>
        <w:t>)</w:t>
      </w:r>
      <w:r w:rsidRPr="00A471CB">
        <w:rPr>
          <w:rFonts w:ascii="Times New Roman" w:hAnsi="Times New Roman"/>
          <w:noProof/>
          <w:sz w:val="24"/>
          <w:szCs w:val="24"/>
          <w:lang w:val="en-US"/>
        </w:rPr>
        <w:t>,</w:t>
      </w:r>
      <w:r w:rsidRPr="00A471CB">
        <w:rPr>
          <w:rFonts w:ascii="Times New Roman" w:hAnsi="Times New Roman"/>
          <w:sz w:val="24"/>
          <w:szCs w:val="24"/>
          <w:lang w:val="en-US"/>
        </w:rPr>
        <w:t xml:space="preserve"> </w:t>
      </w:r>
      <w:proofErr w:type="spellStart"/>
      <w:r w:rsidRPr="00A471CB">
        <w:rPr>
          <w:rFonts w:ascii="Times New Roman" w:hAnsi="Times New Roman"/>
          <w:sz w:val="24"/>
          <w:szCs w:val="24"/>
          <w:lang w:val="en-US"/>
        </w:rPr>
        <w:t>Ñapique</w:t>
      </w:r>
      <w:proofErr w:type="spellEnd"/>
      <w:r w:rsidRPr="00A471CB">
        <w:rPr>
          <w:rFonts w:ascii="Times New Roman" w:hAnsi="Times New Roman"/>
          <w:sz w:val="24"/>
          <w:szCs w:val="24"/>
          <w:lang w:val="en-US"/>
        </w:rPr>
        <w:t xml:space="preserve"> dry </w:t>
      </w:r>
      <w:r>
        <w:rPr>
          <w:rFonts w:ascii="Times New Roman" w:hAnsi="Times New Roman"/>
          <w:sz w:val="24"/>
          <w:szCs w:val="24"/>
          <w:lang w:val="en-US"/>
        </w:rPr>
        <w:t>(</w:t>
      </w:r>
      <w:r w:rsidRPr="001A443B">
        <w:rPr>
          <w:rFonts w:ascii="Times New Roman" w:hAnsi="Times New Roman"/>
          <w:sz w:val="24"/>
          <w:szCs w:val="24"/>
          <w:lang w:val="en-US"/>
        </w:rPr>
        <w:t>ND</w:t>
      </w:r>
      <w:r>
        <w:rPr>
          <w:rFonts w:ascii="Times New Roman" w:hAnsi="Times New Roman"/>
          <w:sz w:val="24"/>
          <w:szCs w:val="24"/>
          <w:lang w:val="en-US"/>
        </w:rPr>
        <w:t>)</w:t>
      </w:r>
      <w:r w:rsidRPr="00A471CB">
        <w:rPr>
          <w:rFonts w:ascii="Times New Roman" w:hAnsi="Times New Roman"/>
          <w:sz w:val="24"/>
          <w:szCs w:val="24"/>
          <w:lang w:val="en-US"/>
        </w:rPr>
        <w:t xml:space="preserve">, </w:t>
      </w:r>
      <w:proofErr w:type="spellStart"/>
      <w:r w:rsidRPr="00A471CB">
        <w:rPr>
          <w:rFonts w:ascii="Times New Roman" w:hAnsi="Times New Roman"/>
          <w:sz w:val="24"/>
          <w:szCs w:val="24"/>
          <w:lang w:val="en-US"/>
        </w:rPr>
        <w:t>Ñapique</w:t>
      </w:r>
      <w:proofErr w:type="spellEnd"/>
      <w:r w:rsidRPr="00A471CB">
        <w:rPr>
          <w:rFonts w:ascii="Times New Roman" w:hAnsi="Times New Roman"/>
          <w:sz w:val="24"/>
          <w:szCs w:val="24"/>
          <w:lang w:val="en-US"/>
        </w:rPr>
        <w:t xml:space="preserve"> wet </w:t>
      </w:r>
      <w:r>
        <w:rPr>
          <w:rFonts w:ascii="Times New Roman" w:hAnsi="Times New Roman"/>
          <w:sz w:val="24"/>
          <w:szCs w:val="24"/>
          <w:lang w:val="en-US"/>
        </w:rPr>
        <w:t>(</w:t>
      </w:r>
      <w:r w:rsidRPr="00A17423">
        <w:rPr>
          <w:rFonts w:ascii="Times New Roman" w:hAnsi="Times New Roman"/>
          <w:sz w:val="24"/>
          <w:szCs w:val="24"/>
          <w:lang w:val="en-US"/>
        </w:rPr>
        <w:t>NW</w:t>
      </w:r>
      <w:r>
        <w:rPr>
          <w:rFonts w:ascii="Times New Roman" w:hAnsi="Times New Roman"/>
          <w:sz w:val="24"/>
          <w:szCs w:val="24"/>
          <w:lang w:val="en-US"/>
        </w:rPr>
        <w:t>)</w:t>
      </w:r>
      <w:r w:rsidRPr="00A471CB">
        <w:rPr>
          <w:rFonts w:ascii="Times New Roman" w:hAnsi="Times New Roman"/>
          <w:sz w:val="24"/>
          <w:szCs w:val="24"/>
          <w:lang w:val="en-US"/>
        </w:rPr>
        <w:t>,</w:t>
      </w:r>
      <w:r w:rsidRPr="00A471CB" w:rsidDel="001B07EA">
        <w:rPr>
          <w:rFonts w:ascii="Times New Roman" w:hAnsi="Times New Roman"/>
          <w:noProof/>
          <w:sz w:val="24"/>
          <w:szCs w:val="24"/>
          <w:lang w:val="en-US"/>
        </w:rPr>
        <w:t xml:space="preserve"> </w:t>
      </w:r>
      <w:proofErr w:type="spellStart"/>
      <w:r w:rsidRPr="00A471CB">
        <w:rPr>
          <w:rFonts w:ascii="Times New Roman" w:hAnsi="Times New Roman"/>
          <w:sz w:val="24"/>
          <w:szCs w:val="24"/>
          <w:lang w:val="en-US"/>
        </w:rPr>
        <w:t>Locuto</w:t>
      </w:r>
      <w:proofErr w:type="spellEnd"/>
      <w:r w:rsidRPr="00A471CB">
        <w:rPr>
          <w:rFonts w:ascii="Times New Roman" w:hAnsi="Times New Roman"/>
          <w:sz w:val="24"/>
          <w:szCs w:val="24"/>
          <w:lang w:val="en-US"/>
        </w:rPr>
        <w:t xml:space="preserve"> </w:t>
      </w:r>
      <w:r>
        <w:rPr>
          <w:rFonts w:ascii="Times New Roman" w:hAnsi="Times New Roman"/>
          <w:sz w:val="24"/>
          <w:szCs w:val="24"/>
          <w:lang w:val="en-US"/>
        </w:rPr>
        <w:t>(</w:t>
      </w:r>
      <w:r w:rsidRPr="00966CC4">
        <w:rPr>
          <w:rFonts w:ascii="Times New Roman" w:hAnsi="Times New Roman"/>
          <w:sz w:val="24"/>
          <w:szCs w:val="24"/>
          <w:lang w:val="en-US"/>
        </w:rPr>
        <w:t>LO</w:t>
      </w:r>
      <w:r>
        <w:rPr>
          <w:rFonts w:ascii="Times New Roman" w:hAnsi="Times New Roman"/>
          <w:sz w:val="24"/>
          <w:szCs w:val="24"/>
          <w:lang w:val="en-US"/>
        </w:rPr>
        <w:t>)</w:t>
      </w:r>
      <w:r w:rsidRPr="00A471CB">
        <w:rPr>
          <w:rFonts w:ascii="Times New Roman" w:hAnsi="Times New Roman"/>
          <w:sz w:val="24"/>
          <w:szCs w:val="24"/>
          <w:lang w:val="en-US"/>
        </w:rPr>
        <w:t xml:space="preserve">, Ignacio </w:t>
      </w:r>
      <w:proofErr w:type="spellStart"/>
      <w:r w:rsidRPr="00A471CB">
        <w:rPr>
          <w:rFonts w:ascii="Times New Roman" w:hAnsi="Times New Roman"/>
          <w:sz w:val="24"/>
          <w:szCs w:val="24"/>
          <w:lang w:val="en-US"/>
        </w:rPr>
        <w:t>Tavara</w:t>
      </w:r>
      <w:proofErr w:type="spellEnd"/>
      <w:r w:rsidRPr="00A471CB">
        <w:rPr>
          <w:rFonts w:ascii="Times New Roman" w:hAnsi="Times New Roman"/>
          <w:sz w:val="24"/>
          <w:szCs w:val="24"/>
          <w:lang w:val="en-US"/>
        </w:rPr>
        <w:t xml:space="preserve"> </w:t>
      </w:r>
      <w:r>
        <w:rPr>
          <w:rFonts w:ascii="Times New Roman" w:hAnsi="Times New Roman"/>
          <w:sz w:val="24"/>
          <w:szCs w:val="24"/>
          <w:lang w:val="en-US"/>
        </w:rPr>
        <w:t>(</w:t>
      </w:r>
      <w:r w:rsidRPr="00D57B98">
        <w:rPr>
          <w:rFonts w:ascii="Times New Roman" w:hAnsi="Times New Roman"/>
          <w:sz w:val="24"/>
          <w:szCs w:val="24"/>
          <w:lang w:val="en-US"/>
        </w:rPr>
        <w:t>IT</w:t>
      </w:r>
      <w:r>
        <w:rPr>
          <w:rFonts w:ascii="Times New Roman" w:hAnsi="Times New Roman"/>
          <w:sz w:val="24"/>
          <w:szCs w:val="24"/>
          <w:lang w:val="en-US"/>
        </w:rPr>
        <w:t>)</w:t>
      </w:r>
      <w:r w:rsidRPr="00A471CB">
        <w:rPr>
          <w:rFonts w:ascii="Times New Roman" w:hAnsi="Times New Roman"/>
          <w:sz w:val="24"/>
          <w:szCs w:val="24"/>
          <w:lang w:val="en-US"/>
        </w:rPr>
        <w:t xml:space="preserve">, Rio Seco </w:t>
      </w:r>
      <w:r>
        <w:rPr>
          <w:rFonts w:ascii="Times New Roman" w:hAnsi="Times New Roman"/>
          <w:sz w:val="24"/>
          <w:szCs w:val="24"/>
          <w:lang w:val="en-US"/>
        </w:rPr>
        <w:t>(</w:t>
      </w:r>
      <w:r w:rsidRPr="00BC1793">
        <w:rPr>
          <w:rFonts w:ascii="Times New Roman" w:hAnsi="Times New Roman"/>
          <w:sz w:val="24"/>
          <w:szCs w:val="24"/>
          <w:lang w:val="en-US"/>
        </w:rPr>
        <w:t>RS</w:t>
      </w:r>
      <w:r>
        <w:rPr>
          <w:rFonts w:ascii="Times New Roman" w:hAnsi="Times New Roman"/>
          <w:sz w:val="24"/>
          <w:szCs w:val="24"/>
          <w:lang w:val="en-US"/>
        </w:rPr>
        <w:t>)</w:t>
      </w:r>
      <w:r w:rsidRPr="00A471CB">
        <w:rPr>
          <w:rFonts w:ascii="Times New Roman" w:hAnsi="Times New Roman"/>
          <w:sz w:val="24"/>
          <w:szCs w:val="24"/>
          <w:lang w:val="en-US"/>
        </w:rPr>
        <w:t>.</w:t>
      </w:r>
      <w:r w:rsidRPr="00A471CB">
        <w:rPr>
          <w:rFonts w:ascii="Times New Roman" w:hAnsi="Times New Roman"/>
          <w:lang w:val="en-US"/>
        </w:rPr>
        <w:t xml:space="preserve"> </w:t>
      </w:r>
      <w:r w:rsidRPr="00957BEE">
        <w:rPr>
          <w:rFonts w:ascii="Times New Roman" w:hAnsi="Times New Roman"/>
          <w:sz w:val="24"/>
          <w:szCs w:val="24"/>
          <w:lang w:val="en-US"/>
        </w:rPr>
        <w:t>The</w:t>
      </w:r>
      <w:r>
        <w:rPr>
          <w:rFonts w:ascii="Times New Roman" w:hAnsi="Times New Roman"/>
          <w:sz w:val="24"/>
          <w:szCs w:val="24"/>
          <w:lang w:val="en-US"/>
        </w:rPr>
        <w:t xml:space="preserve"> population </w:t>
      </w:r>
      <w:r w:rsidRPr="00957BEE">
        <w:rPr>
          <w:rFonts w:ascii="Times New Roman" w:hAnsi="Times New Roman"/>
          <w:sz w:val="24"/>
          <w:szCs w:val="24"/>
          <w:lang w:val="en-US"/>
        </w:rPr>
        <w:t>proximity to bodies of water</w:t>
      </w:r>
      <w:r>
        <w:rPr>
          <w:rFonts w:ascii="Times New Roman" w:hAnsi="Times New Roman"/>
          <w:sz w:val="24"/>
          <w:szCs w:val="24"/>
          <w:lang w:val="en-US"/>
        </w:rPr>
        <w:t xml:space="preserve"> (rivers)</w:t>
      </w:r>
      <w:r w:rsidRPr="00957BEE">
        <w:rPr>
          <w:rFonts w:ascii="Times New Roman" w:hAnsi="Times New Roman"/>
          <w:sz w:val="24"/>
          <w:szCs w:val="24"/>
          <w:lang w:val="en-US"/>
        </w:rPr>
        <w:t xml:space="preserve"> </w:t>
      </w:r>
      <w:r>
        <w:rPr>
          <w:rFonts w:ascii="Times New Roman" w:hAnsi="Times New Roman"/>
          <w:sz w:val="24"/>
          <w:szCs w:val="24"/>
          <w:lang w:val="en-US"/>
        </w:rPr>
        <w:t>were also recorded. However, the river flow was relatively low (50-100 m</w:t>
      </w:r>
      <w:r w:rsidRPr="00957BEE">
        <w:rPr>
          <w:rFonts w:ascii="Times New Roman" w:hAnsi="Times New Roman"/>
          <w:sz w:val="24"/>
          <w:szCs w:val="24"/>
          <w:vertAlign w:val="superscript"/>
          <w:lang w:val="en-US"/>
        </w:rPr>
        <w:t>3</w:t>
      </w:r>
      <w:r>
        <w:rPr>
          <w:rFonts w:ascii="Times New Roman" w:hAnsi="Times New Roman"/>
          <w:sz w:val="24"/>
          <w:szCs w:val="24"/>
          <w:lang w:val="en-US"/>
        </w:rPr>
        <w:t xml:space="preserve"> s</w:t>
      </w:r>
      <w:r w:rsidRPr="00957BEE">
        <w:rPr>
          <w:rFonts w:ascii="Times New Roman" w:hAnsi="Times New Roman"/>
          <w:sz w:val="24"/>
          <w:szCs w:val="24"/>
          <w:vertAlign w:val="superscript"/>
          <w:lang w:val="en-US"/>
        </w:rPr>
        <w:t>-1</w:t>
      </w:r>
      <w:r>
        <w:rPr>
          <w:rFonts w:ascii="Times New Roman" w:hAnsi="Times New Roman"/>
          <w:sz w:val="24"/>
          <w:szCs w:val="24"/>
          <w:lang w:val="en-US"/>
        </w:rPr>
        <w:t xml:space="preserve">) and it is mainly use for agriculture and human consumption. </w:t>
      </w:r>
      <w:r w:rsidRPr="00492870">
        <w:rPr>
          <w:rFonts w:ascii="Times New Roman" w:hAnsi="Times New Roman"/>
          <w:sz w:val="24"/>
          <w:szCs w:val="24"/>
          <w:lang w:val="en-US"/>
        </w:rPr>
        <w:t>These</w:t>
      </w:r>
      <w:r w:rsidRPr="00186DC8">
        <w:rPr>
          <w:rFonts w:ascii="Times New Roman" w:hAnsi="Times New Roman"/>
          <w:sz w:val="24"/>
          <w:szCs w:val="24"/>
          <w:lang w:val="en-US"/>
        </w:rPr>
        <w:t xml:space="preserve"> locations represent most of the </w:t>
      </w:r>
      <w:r w:rsidRPr="00186DC8">
        <w:rPr>
          <w:rFonts w:ascii="Times New Roman" w:hAnsi="Times New Roman"/>
          <w:noProof/>
          <w:sz w:val="24"/>
          <w:szCs w:val="24"/>
          <w:lang w:val="en-US"/>
        </w:rPr>
        <w:t>North-Peruvian</w:t>
      </w:r>
      <w:r w:rsidRPr="00186DC8">
        <w:rPr>
          <w:rFonts w:ascii="Times New Roman" w:hAnsi="Times New Roman"/>
          <w:sz w:val="24"/>
          <w:szCs w:val="24"/>
          <w:lang w:val="en-US"/>
        </w:rPr>
        <w:t xml:space="preserve"> dryland forests, where the plant cover is mainly dominated by </w:t>
      </w:r>
      <w:r w:rsidRPr="00186DC8">
        <w:rPr>
          <w:rFonts w:ascii="Times New Roman" w:hAnsi="Times New Roman"/>
          <w:i/>
          <w:sz w:val="24"/>
          <w:szCs w:val="24"/>
          <w:lang w:val="en-US"/>
        </w:rPr>
        <w:t>P</w:t>
      </w:r>
      <w:r>
        <w:rPr>
          <w:rFonts w:ascii="Times New Roman" w:hAnsi="Times New Roman"/>
          <w:i/>
          <w:sz w:val="24"/>
          <w:szCs w:val="24"/>
          <w:lang w:val="en-US"/>
        </w:rPr>
        <w:t>.</w:t>
      </w:r>
      <w:r w:rsidRPr="00186DC8">
        <w:rPr>
          <w:rFonts w:ascii="Times New Roman" w:hAnsi="Times New Roman"/>
          <w:i/>
          <w:sz w:val="24"/>
          <w:szCs w:val="24"/>
          <w:lang w:val="en-US"/>
        </w:rPr>
        <w:t xml:space="preserve"> pallida</w:t>
      </w:r>
      <w:r w:rsidRPr="00186DC8">
        <w:rPr>
          <w:rFonts w:ascii="Times New Roman" w:hAnsi="Times New Roman"/>
          <w:sz w:val="24"/>
          <w:szCs w:val="24"/>
          <w:lang w:val="en-US"/>
        </w:rPr>
        <w:t xml:space="preserve"> trees.</w:t>
      </w:r>
      <w:r w:rsidRPr="00186DC8" w:rsidDel="00492870">
        <w:rPr>
          <w:rFonts w:ascii="Times New Roman" w:hAnsi="Times New Roman"/>
          <w:sz w:val="24"/>
          <w:szCs w:val="24"/>
          <w:lang w:val="en-US"/>
        </w:rPr>
        <w:t xml:space="preserve"> </w:t>
      </w:r>
      <w:r w:rsidRPr="00186DC8">
        <w:rPr>
          <w:rFonts w:ascii="Times New Roman" w:hAnsi="Times New Roman"/>
          <w:sz w:val="24"/>
          <w:szCs w:val="24"/>
          <w:lang w:val="en-US"/>
        </w:rPr>
        <w:t xml:space="preserve">To cover the spatial and </w:t>
      </w:r>
      <w:r w:rsidRPr="00186DC8">
        <w:rPr>
          <w:rFonts w:ascii="Times New Roman" w:hAnsi="Times New Roman"/>
          <w:noProof/>
          <w:sz w:val="24"/>
          <w:szCs w:val="24"/>
          <w:lang w:val="en-US"/>
        </w:rPr>
        <w:t>microclimatic</w:t>
      </w:r>
      <w:r w:rsidRPr="00186DC8">
        <w:rPr>
          <w:rFonts w:ascii="Times New Roman" w:hAnsi="Times New Roman"/>
          <w:sz w:val="24"/>
          <w:szCs w:val="24"/>
          <w:lang w:val="en-US"/>
        </w:rPr>
        <w:t xml:space="preserve"> variability within each site, three plots (of ca. 1 ha each) per population were established. </w:t>
      </w:r>
      <w:r w:rsidRPr="00186DC8">
        <w:rPr>
          <w:rFonts w:ascii="Times New Roman" w:hAnsi="Times New Roman"/>
          <w:noProof/>
          <w:sz w:val="24"/>
          <w:szCs w:val="24"/>
          <w:lang w:val="en-US"/>
        </w:rPr>
        <w:t>The average distance</w:t>
      </w:r>
      <w:r w:rsidRPr="00186DC8">
        <w:rPr>
          <w:rFonts w:ascii="Times New Roman" w:hAnsi="Times New Roman"/>
          <w:sz w:val="24"/>
          <w:szCs w:val="24"/>
          <w:lang w:val="en-US"/>
        </w:rPr>
        <w:t xml:space="preserve"> between plots was 1265 m, to avoid </w:t>
      </w:r>
      <w:r w:rsidRPr="00186DC8">
        <w:rPr>
          <w:rFonts w:ascii="Times New Roman" w:hAnsi="Times New Roman"/>
          <w:noProof/>
          <w:sz w:val="24"/>
          <w:szCs w:val="24"/>
          <w:lang w:val="en-US"/>
        </w:rPr>
        <w:t>pseudo-replication</w:t>
      </w:r>
      <w:r w:rsidRPr="00186DC8">
        <w:rPr>
          <w:rFonts w:ascii="Times New Roman" w:hAnsi="Times New Roman"/>
          <w:sz w:val="24"/>
          <w:szCs w:val="24"/>
          <w:lang w:val="en-US"/>
        </w:rPr>
        <w:t xml:space="preserve">. Within each plot, a random sampling inventory was developed and five adult trees of </w:t>
      </w:r>
      <w:r w:rsidRPr="00186DC8">
        <w:rPr>
          <w:rFonts w:ascii="Times New Roman" w:hAnsi="Times New Roman"/>
          <w:i/>
          <w:sz w:val="24"/>
          <w:szCs w:val="24"/>
          <w:lang w:val="en-US"/>
        </w:rPr>
        <w:t>P</w:t>
      </w:r>
      <w:r>
        <w:rPr>
          <w:rFonts w:ascii="Times New Roman" w:hAnsi="Times New Roman"/>
          <w:i/>
          <w:sz w:val="24"/>
          <w:szCs w:val="24"/>
          <w:lang w:val="en-US"/>
        </w:rPr>
        <w:t>.</w:t>
      </w:r>
      <w:r w:rsidRPr="00186DC8">
        <w:rPr>
          <w:rFonts w:ascii="Times New Roman" w:hAnsi="Times New Roman"/>
          <w:i/>
          <w:sz w:val="24"/>
          <w:szCs w:val="24"/>
          <w:lang w:val="en-US"/>
        </w:rPr>
        <w:t xml:space="preserve"> pallida</w:t>
      </w:r>
      <w:r w:rsidRPr="00186DC8">
        <w:rPr>
          <w:rFonts w:ascii="Times New Roman" w:hAnsi="Times New Roman"/>
          <w:sz w:val="24"/>
          <w:szCs w:val="24"/>
          <w:lang w:val="en-US"/>
        </w:rPr>
        <w:t xml:space="preserve">, with a basal stem diameter </w:t>
      </w:r>
      <w:r>
        <w:rPr>
          <w:rFonts w:ascii="Times New Roman" w:hAnsi="Times New Roman"/>
          <w:sz w:val="24"/>
          <w:szCs w:val="24"/>
          <w:lang w:val="en-US"/>
        </w:rPr>
        <w:t>exceeding</w:t>
      </w:r>
      <w:r w:rsidRPr="00186DC8">
        <w:rPr>
          <w:rFonts w:ascii="Times New Roman" w:hAnsi="Times New Roman"/>
          <w:sz w:val="24"/>
          <w:szCs w:val="24"/>
          <w:lang w:val="en-US"/>
        </w:rPr>
        <w:t xml:space="preserve"> 10 cm at breast height, were selected</w:t>
      </w:r>
      <w:r>
        <w:rPr>
          <w:rFonts w:ascii="Times New Roman" w:hAnsi="Times New Roman"/>
          <w:sz w:val="24"/>
          <w:szCs w:val="24"/>
          <w:lang w:val="en-US"/>
        </w:rPr>
        <w:t>, giving a total of 120 trees (experimental units) across all populations, with a 20 m average distance between them</w:t>
      </w:r>
      <w:r w:rsidRPr="00186DC8">
        <w:rPr>
          <w:rFonts w:ascii="Times New Roman" w:hAnsi="Times New Roman"/>
          <w:sz w:val="24"/>
          <w:szCs w:val="24"/>
          <w:lang w:val="en-US"/>
        </w:rPr>
        <w:t>. Individual tree locations were recorded with a real-time differential global positioning system (</w:t>
      </w:r>
      <w:r w:rsidRPr="00186DC8">
        <w:rPr>
          <w:rStyle w:val="Subttulo1"/>
          <w:rFonts w:ascii="Times New Roman" w:hAnsi="Times New Roman"/>
          <w:sz w:val="24"/>
          <w:szCs w:val="24"/>
          <w:lang w:val="en-US"/>
        </w:rPr>
        <w:t xml:space="preserve">GPSMAP 76CSx - Garmin USA International, Inc; </w:t>
      </w:r>
      <w:r w:rsidRPr="00186DC8">
        <w:rPr>
          <w:rFonts w:ascii="Times New Roman" w:hAnsi="Times New Roman"/>
          <w:sz w:val="24"/>
          <w:szCs w:val="24"/>
          <w:lang w:val="en-US"/>
        </w:rPr>
        <w:t>estimated position error &lt;1 m).</w:t>
      </w:r>
    </w:p>
    <w:p w14:paraId="490D2CC8" w14:textId="77777777" w:rsidR="006E4242" w:rsidRPr="00186DC8" w:rsidRDefault="006E4242" w:rsidP="006E4242">
      <w:pPr>
        <w:spacing w:after="0" w:line="480" w:lineRule="auto"/>
        <w:ind w:firstLine="708"/>
        <w:jc w:val="both"/>
        <w:rPr>
          <w:rFonts w:ascii="Times New Roman" w:hAnsi="Times New Roman"/>
          <w:sz w:val="24"/>
          <w:szCs w:val="24"/>
          <w:lang w:val="en-US"/>
        </w:rPr>
      </w:pPr>
      <w:r w:rsidRPr="00186DC8">
        <w:rPr>
          <w:rFonts w:ascii="Times New Roman" w:hAnsi="Times New Roman"/>
          <w:sz w:val="24"/>
          <w:szCs w:val="24"/>
          <w:lang w:val="en-US"/>
        </w:rPr>
        <w:t xml:space="preserve">In each tree, a </w:t>
      </w:r>
      <w:proofErr w:type="gramStart"/>
      <w:r w:rsidRPr="00186DC8">
        <w:rPr>
          <w:rFonts w:ascii="Times New Roman" w:hAnsi="Times New Roman"/>
          <w:sz w:val="24"/>
          <w:szCs w:val="24"/>
          <w:lang w:val="en-US"/>
        </w:rPr>
        <w:t>fully-expanded</w:t>
      </w:r>
      <w:proofErr w:type="gramEnd"/>
      <w:r w:rsidRPr="00186DC8">
        <w:rPr>
          <w:rFonts w:ascii="Times New Roman" w:hAnsi="Times New Roman"/>
          <w:sz w:val="24"/>
          <w:szCs w:val="24"/>
          <w:lang w:val="en-US"/>
        </w:rPr>
        <w:t xml:space="preserve">, </w:t>
      </w:r>
      <w:r w:rsidRPr="00186DC8">
        <w:rPr>
          <w:rFonts w:ascii="Times New Roman" w:hAnsi="Times New Roman"/>
          <w:noProof/>
          <w:sz w:val="24"/>
          <w:szCs w:val="24"/>
          <w:lang w:val="en-US"/>
        </w:rPr>
        <w:t>sun-exposed</w:t>
      </w:r>
      <w:r w:rsidRPr="00186DC8">
        <w:rPr>
          <w:rFonts w:ascii="Times New Roman" w:hAnsi="Times New Roman"/>
          <w:sz w:val="24"/>
          <w:szCs w:val="24"/>
          <w:lang w:val="en-US"/>
        </w:rPr>
        <w:t xml:space="preserve"> branch was selected and mature leaves with no signs of damage were collected and transported to the laboratory in hermetic bags, to measure leaf nutrient concentrations. </w:t>
      </w:r>
      <w:r>
        <w:rPr>
          <w:rFonts w:ascii="Times New Roman" w:hAnsi="Times New Roman"/>
          <w:sz w:val="24"/>
          <w:szCs w:val="24"/>
          <w:lang w:val="en-US"/>
        </w:rPr>
        <w:t>Two meters</w:t>
      </w:r>
      <w:r w:rsidRPr="00186DC8">
        <w:rPr>
          <w:rFonts w:ascii="Times New Roman" w:hAnsi="Times New Roman"/>
          <w:sz w:val="24"/>
          <w:szCs w:val="24"/>
          <w:lang w:val="en-US"/>
        </w:rPr>
        <w:t xml:space="preserve"> from each tree, soil samples (8 cm in diameter) were collected using a steel core sampler</w:t>
      </w:r>
      <w:r>
        <w:rPr>
          <w:rFonts w:ascii="Times New Roman" w:hAnsi="Times New Roman"/>
          <w:sz w:val="24"/>
          <w:szCs w:val="24"/>
          <w:lang w:val="en-US"/>
        </w:rPr>
        <w:t>,</w:t>
      </w:r>
      <w:r w:rsidRPr="00186DC8">
        <w:rPr>
          <w:rFonts w:ascii="Times New Roman" w:hAnsi="Times New Roman"/>
          <w:sz w:val="24"/>
          <w:szCs w:val="24"/>
          <w:lang w:val="en-US"/>
        </w:rPr>
        <w:t xml:space="preserve"> at </w:t>
      </w:r>
      <w:r>
        <w:rPr>
          <w:rFonts w:ascii="Times New Roman" w:hAnsi="Times New Roman"/>
          <w:sz w:val="24"/>
          <w:szCs w:val="24"/>
          <w:lang w:val="en-US"/>
        </w:rPr>
        <w:t xml:space="preserve">a </w:t>
      </w:r>
      <w:r w:rsidRPr="00186DC8">
        <w:rPr>
          <w:rFonts w:ascii="Times New Roman" w:hAnsi="Times New Roman"/>
          <w:sz w:val="24"/>
          <w:szCs w:val="24"/>
          <w:lang w:val="en-US"/>
        </w:rPr>
        <w:t>depth</w:t>
      </w:r>
      <w:r>
        <w:rPr>
          <w:rFonts w:ascii="Times New Roman" w:hAnsi="Times New Roman"/>
          <w:sz w:val="24"/>
          <w:szCs w:val="24"/>
          <w:lang w:val="en-US"/>
        </w:rPr>
        <w:t xml:space="preserve"> of</w:t>
      </w:r>
      <w:r w:rsidRPr="00186DC8">
        <w:rPr>
          <w:rFonts w:ascii="Times New Roman" w:hAnsi="Times New Roman"/>
          <w:sz w:val="24"/>
          <w:szCs w:val="24"/>
          <w:lang w:val="en-US"/>
        </w:rPr>
        <w:t xml:space="preserve"> </w:t>
      </w:r>
      <w:r>
        <w:rPr>
          <w:rFonts w:ascii="Times New Roman" w:hAnsi="Times New Roman"/>
          <w:sz w:val="24"/>
          <w:szCs w:val="24"/>
          <w:lang w:val="en-US"/>
        </w:rPr>
        <w:t>0-</w:t>
      </w:r>
      <w:r w:rsidRPr="00186DC8">
        <w:rPr>
          <w:rFonts w:ascii="Times New Roman" w:hAnsi="Times New Roman"/>
          <w:sz w:val="24"/>
          <w:szCs w:val="24"/>
          <w:lang w:val="en-US"/>
        </w:rPr>
        <w:t>25 cm from the topsoil</w:t>
      </w:r>
      <w:r>
        <w:rPr>
          <w:rFonts w:ascii="Times New Roman" w:hAnsi="Times New Roman"/>
          <w:sz w:val="24"/>
          <w:szCs w:val="24"/>
          <w:lang w:val="en-US"/>
        </w:rPr>
        <w:t xml:space="preserve"> </w:t>
      </w:r>
      <w:proofErr w:type="gramStart"/>
      <w:r>
        <w:rPr>
          <w:rFonts w:ascii="Times New Roman" w:hAnsi="Times New Roman"/>
          <w:sz w:val="24"/>
          <w:szCs w:val="24"/>
          <w:lang w:val="en-US"/>
        </w:rPr>
        <w:t>surface</w:t>
      </w:r>
      <w:r w:rsidRPr="00186DC8">
        <w:rPr>
          <w:rFonts w:ascii="Times New Roman" w:hAnsi="Times New Roman"/>
          <w:sz w:val="24"/>
          <w:szCs w:val="24"/>
          <w:lang w:val="en-US"/>
        </w:rPr>
        <w:t>, and</w:t>
      </w:r>
      <w:proofErr w:type="gramEnd"/>
      <w:r w:rsidRPr="00186DC8">
        <w:rPr>
          <w:rFonts w:ascii="Times New Roman" w:hAnsi="Times New Roman"/>
          <w:sz w:val="24"/>
          <w:szCs w:val="24"/>
          <w:lang w:val="en-US"/>
        </w:rPr>
        <w:t xml:space="preserve"> stored in hermetic bags until </w:t>
      </w:r>
      <w:r>
        <w:rPr>
          <w:rFonts w:ascii="Times New Roman" w:hAnsi="Times New Roman"/>
          <w:sz w:val="24"/>
          <w:szCs w:val="24"/>
          <w:lang w:val="en-US"/>
        </w:rPr>
        <w:t xml:space="preserve">they were </w:t>
      </w:r>
      <w:r w:rsidRPr="00186DC8">
        <w:rPr>
          <w:rFonts w:ascii="Times New Roman" w:hAnsi="Times New Roman"/>
          <w:sz w:val="24"/>
          <w:szCs w:val="24"/>
          <w:lang w:val="en-US"/>
        </w:rPr>
        <w:t>process</w:t>
      </w:r>
      <w:r>
        <w:rPr>
          <w:rFonts w:ascii="Times New Roman" w:hAnsi="Times New Roman"/>
          <w:sz w:val="24"/>
          <w:szCs w:val="24"/>
          <w:lang w:val="en-US"/>
        </w:rPr>
        <w:t>ed</w:t>
      </w:r>
      <w:r w:rsidRPr="00186DC8">
        <w:rPr>
          <w:rFonts w:ascii="Times New Roman" w:hAnsi="Times New Roman"/>
          <w:sz w:val="24"/>
          <w:szCs w:val="24"/>
          <w:lang w:val="en-US"/>
        </w:rPr>
        <w:t xml:space="preserve"> in the laboratory. </w:t>
      </w:r>
      <w:r w:rsidRPr="00186DC8">
        <w:rPr>
          <w:rFonts w:ascii="Times New Roman" w:hAnsi="Times New Roman"/>
          <w:sz w:val="24"/>
          <w:szCs w:val="24"/>
          <w:lang w:val="en-US"/>
        </w:rPr>
        <w:lastRenderedPageBreak/>
        <w:t>All soil samples were air-dried</w:t>
      </w:r>
      <w:r>
        <w:rPr>
          <w:rFonts w:ascii="Times New Roman" w:hAnsi="Times New Roman"/>
          <w:sz w:val="24"/>
          <w:szCs w:val="24"/>
          <w:lang w:val="en-US"/>
        </w:rPr>
        <w:t>,</w:t>
      </w:r>
      <w:r w:rsidRPr="00186DC8">
        <w:rPr>
          <w:rFonts w:ascii="Times New Roman" w:hAnsi="Times New Roman"/>
          <w:sz w:val="24"/>
          <w:szCs w:val="24"/>
          <w:lang w:val="en-US"/>
        </w:rPr>
        <w:t xml:space="preserve"> and coarse soil particles were removed with a </w:t>
      </w:r>
      <w:proofErr w:type="gramStart"/>
      <w:r w:rsidRPr="00186DC8">
        <w:rPr>
          <w:rFonts w:ascii="Times New Roman" w:hAnsi="Times New Roman"/>
          <w:sz w:val="24"/>
          <w:szCs w:val="24"/>
          <w:lang w:val="en-US"/>
        </w:rPr>
        <w:t>stainless</w:t>
      </w:r>
      <w:r>
        <w:rPr>
          <w:rFonts w:ascii="Times New Roman" w:hAnsi="Times New Roman"/>
          <w:sz w:val="24"/>
          <w:szCs w:val="24"/>
          <w:lang w:val="en-US"/>
        </w:rPr>
        <w:t xml:space="preserve"> </w:t>
      </w:r>
      <w:r w:rsidRPr="00075C8D">
        <w:rPr>
          <w:rFonts w:ascii="Times New Roman" w:hAnsi="Times New Roman"/>
          <w:sz w:val="24"/>
          <w:szCs w:val="24"/>
          <w:lang w:val="en-US"/>
        </w:rPr>
        <w:t>steel</w:t>
      </w:r>
      <w:proofErr w:type="gramEnd"/>
      <w:r w:rsidRPr="00186DC8">
        <w:rPr>
          <w:rFonts w:ascii="Times New Roman" w:hAnsi="Times New Roman"/>
          <w:sz w:val="24"/>
          <w:szCs w:val="24"/>
          <w:lang w:val="en-US"/>
        </w:rPr>
        <w:t xml:space="preserve"> sieve (mesh size 2 mm) before elemental analysis. </w:t>
      </w:r>
    </w:p>
    <w:p w14:paraId="197BD697" w14:textId="77777777" w:rsidR="006E4242" w:rsidRPr="00186DC8" w:rsidRDefault="006E4242" w:rsidP="006E4242">
      <w:pPr>
        <w:spacing w:after="0" w:line="480" w:lineRule="auto"/>
        <w:jc w:val="both"/>
        <w:rPr>
          <w:rFonts w:ascii="Times New Roman" w:hAnsi="Times New Roman"/>
          <w:bCs/>
          <w:i/>
          <w:sz w:val="24"/>
          <w:szCs w:val="24"/>
          <w:lang w:val="en-US"/>
        </w:rPr>
      </w:pPr>
    </w:p>
    <w:p w14:paraId="3EE421D7" w14:textId="77777777" w:rsidR="006E4242" w:rsidRDefault="006E4242" w:rsidP="006E4242">
      <w:pPr>
        <w:tabs>
          <w:tab w:val="left" w:pos="5352"/>
        </w:tabs>
        <w:spacing w:after="0" w:line="480" w:lineRule="auto"/>
        <w:jc w:val="both"/>
        <w:rPr>
          <w:rFonts w:ascii="Times New Roman" w:hAnsi="Times New Roman"/>
          <w:sz w:val="24"/>
          <w:szCs w:val="24"/>
          <w:lang w:val="en-US"/>
        </w:rPr>
      </w:pPr>
      <w:r w:rsidRPr="00186DC8">
        <w:rPr>
          <w:rFonts w:ascii="Times New Roman" w:hAnsi="Times New Roman"/>
          <w:bCs/>
          <w:i/>
          <w:sz w:val="24"/>
          <w:szCs w:val="24"/>
          <w:lang w:val="en-US"/>
        </w:rPr>
        <w:t>Soil and leaf analysis</w:t>
      </w:r>
    </w:p>
    <w:p w14:paraId="50F31DC8" w14:textId="77777777" w:rsidR="006E4242" w:rsidRDefault="006E4242" w:rsidP="006E4242">
      <w:pPr>
        <w:spacing w:after="0" w:line="480" w:lineRule="auto"/>
        <w:ind w:firstLine="708"/>
        <w:jc w:val="both"/>
        <w:rPr>
          <w:rFonts w:ascii="Times New Roman" w:hAnsi="Times New Roman"/>
          <w:sz w:val="24"/>
          <w:lang w:val="en-US"/>
        </w:rPr>
      </w:pPr>
      <w:r>
        <w:rPr>
          <w:rFonts w:ascii="Times New Roman" w:hAnsi="Times New Roman"/>
          <w:sz w:val="24"/>
          <w:szCs w:val="24"/>
          <w:lang w:val="en-US"/>
        </w:rPr>
        <w:t>W</w:t>
      </w:r>
      <w:r w:rsidRPr="00186DC8">
        <w:rPr>
          <w:rFonts w:ascii="Times New Roman" w:hAnsi="Times New Roman"/>
          <w:sz w:val="24"/>
          <w:szCs w:val="24"/>
          <w:lang w:val="en-US"/>
        </w:rPr>
        <w:t>e measured the concentration</w:t>
      </w:r>
      <w:r>
        <w:rPr>
          <w:rFonts w:ascii="Times New Roman" w:hAnsi="Times New Roman"/>
          <w:sz w:val="24"/>
          <w:szCs w:val="24"/>
          <w:lang w:val="en-US"/>
        </w:rPr>
        <w:t>s</w:t>
      </w:r>
      <w:r w:rsidRPr="00186DC8">
        <w:rPr>
          <w:rFonts w:ascii="Times New Roman" w:hAnsi="Times New Roman"/>
          <w:sz w:val="24"/>
          <w:szCs w:val="24"/>
          <w:lang w:val="en-US"/>
        </w:rPr>
        <w:t xml:space="preserve"> of macronutrients (N, P, K, Ca</w:t>
      </w:r>
      <w:r>
        <w:rPr>
          <w:rFonts w:ascii="Times New Roman" w:hAnsi="Times New Roman"/>
          <w:sz w:val="24"/>
          <w:szCs w:val="24"/>
          <w:lang w:val="en-US"/>
        </w:rPr>
        <w:t>,</w:t>
      </w:r>
      <w:r w:rsidRPr="00186DC8">
        <w:rPr>
          <w:rFonts w:ascii="Times New Roman" w:hAnsi="Times New Roman"/>
          <w:sz w:val="24"/>
          <w:szCs w:val="24"/>
          <w:lang w:val="en-US"/>
        </w:rPr>
        <w:t xml:space="preserve"> and Mg) and micronutrients (Fe, Mn, Cu</w:t>
      </w:r>
      <w:r>
        <w:rPr>
          <w:rFonts w:ascii="Times New Roman" w:hAnsi="Times New Roman"/>
          <w:sz w:val="24"/>
          <w:szCs w:val="24"/>
          <w:lang w:val="en-US"/>
        </w:rPr>
        <w:t>,</w:t>
      </w:r>
      <w:r w:rsidRPr="00186DC8">
        <w:rPr>
          <w:rFonts w:ascii="Times New Roman" w:hAnsi="Times New Roman"/>
          <w:sz w:val="24"/>
          <w:szCs w:val="24"/>
          <w:lang w:val="en-US"/>
        </w:rPr>
        <w:t xml:space="preserve"> and Zn) in the soil and lea</w:t>
      </w:r>
      <w:r>
        <w:rPr>
          <w:rFonts w:ascii="Times New Roman" w:hAnsi="Times New Roman"/>
          <w:sz w:val="24"/>
          <w:szCs w:val="24"/>
          <w:lang w:val="en-US"/>
        </w:rPr>
        <w:t>ves</w:t>
      </w:r>
      <w:r w:rsidRPr="00186DC8">
        <w:rPr>
          <w:rFonts w:ascii="Times New Roman" w:hAnsi="Times New Roman"/>
          <w:sz w:val="24"/>
          <w:szCs w:val="24"/>
          <w:lang w:val="en-US"/>
        </w:rPr>
        <w:t>. The total N in the soil samples</w:t>
      </w:r>
      <w:r>
        <w:rPr>
          <w:rFonts w:ascii="Times New Roman" w:hAnsi="Times New Roman"/>
          <w:sz w:val="24"/>
          <w:szCs w:val="24"/>
          <w:lang w:val="en-US"/>
        </w:rPr>
        <w:t xml:space="preserve"> was</w:t>
      </w:r>
      <w:r w:rsidRPr="00186DC8">
        <w:rPr>
          <w:rFonts w:ascii="Times New Roman" w:hAnsi="Times New Roman"/>
          <w:sz w:val="24"/>
          <w:szCs w:val="24"/>
          <w:lang w:val="en-US"/>
        </w:rPr>
        <w:t xml:space="preserve"> determined</w:t>
      </w:r>
      <w:r w:rsidRPr="00985236">
        <w:rPr>
          <w:rFonts w:ascii="Times New Roman" w:hAnsi="Times New Roman"/>
          <w:sz w:val="24"/>
          <w:szCs w:val="24"/>
          <w:lang w:val="en-US"/>
        </w:rPr>
        <w:t xml:space="preserve"> </w:t>
      </w:r>
      <w:r>
        <w:rPr>
          <w:rFonts w:ascii="Times New Roman" w:hAnsi="Times New Roman"/>
          <w:sz w:val="24"/>
          <w:szCs w:val="24"/>
          <w:lang w:val="en-US"/>
        </w:rPr>
        <w:t>by dry combustion</w:t>
      </w:r>
      <w:r w:rsidRPr="00186DC8">
        <w:rPr>
          <w:rFonts w:ascii="Times New Roman" w:hAnsi="Times New Roman"/>
          <w:sz w:val="24"/>
          <w:szCs w:val="24"/>
          <w:lang w:val="en-US"/>
        </w:rPr>
        <w:t xml:space="preserve">, after grinding, using </w:t>
      </w:r>
      <w:r w:rsidRPr="00957BEE">
        <w:rPr>
          <w:rFonts w:ascii="Times New Roman" w:hAnsi="Times New Roman"/>
          <w:sz w:val="24"/>
          <w:szCs w:val="24"/>
          <w:lang w:val="en-US"/>
        </w:rPr>
        <w:t>an elemental analyzer (</w:t>
      </w:r>
      <w:proofErr w:type="spellStart"/>
      <w:r w:rsidRPr="00957BEE">
        <w:rPr>
          <w:rFonts w:ascii="Times New Roman" w:hAnsi="Times New Roman"/>
          <w:sz w:val="24"/>
          <w:szCs w:val="24"/>
          <w:lang w:val="en-US"/>
        </w:rPr>
        <w:t>Eurovector</w:t>
      </w:r>
      <w:proofErr w:type="spellEnd"/>
      <w:r w:rsidRPr="00957BEE">
        <w:rPr>
          <w:rFonts w:ascii="Times New Roman" w:hAnsi="Times New Roman"/>
          <w:sz w:val="24"/>
          <w:szCs w:val="24"/>
          <w:lang w:val="en-US"/>
        </w:rPr>
        <w:t xml:space="preserve"> EA3000; </w:t>
      </w:r>
      <w:proofErr w:type="spellStart"/>
      <w:r w:rsidRPr="00957BEE">
        <w:rPr>
          <w:rFonts w:ascii="Times New Roman" w:hAnsi="Times New Roman"/>
          <w:sz w:val="24"/>
          <w:szCs w:val="24"/>
          <w:lang w:val="en-US"/>
        </w:rPr>
        <w:t>EuroVector</w:t>
      </w:r>
      <w:proofErr w:type="spellEnd"/>
      <w:r w:rsidRPr="00957BEE">
        <w:rPr>
          <w:rFonts w:ascii="Times New Roman" w:hAnsi="Times New Roman"/>
          <w:sz w:val="24"/>
          <w:szCs w:val="24"/>
          <w:lang w:val="en-US"/>
        </w:rPr>
        <w:t xml:space="preserve"> </w:t>
      </w:r>
      <w:proofErr w:type="spellStart"/>
      <w:r w:rsidRPr="00957BEE">
        <w:rPr>
          <w:rFonts w:ascii="Times New Roman" w:hAnsi="Times New Roman"/>
          <w:sz w:val="24"/>
          <w:szCs w:val="24"/>
          <w:lang w:val="en-US"/>
        </w:rPr>
        <w:t>SpA</w:t>
      </w:r>
      <w:proofErr w:type="spellEnd"/>
      <w:r w:rsidRPr="00957BEE">
        <w:rPr>
          <w:rFonts w:ascii="Times New Roman" w:hAnsi="Times New Roman"/>
          <w:sz w:val="24"/>
          <w:szCs w:val="24"/>
          <w:lang w:val="en-US"/>
        </w:rPr>
        <w:t>, Milan, Italy)</w:t>
      </w:r>
      <w:r>
        <w:rPr>
          <w:rFonts w:ascii="Times New Roman" w:hAnsi="Times New Roman"/>
          <w:sz w:val="24"/>
          <w:szCs w:val="24"/>
          <w:lang w:val="en-US"/>
        </w:rPr>
        <w:t xml:space="preserve"> </w:t>
      </w:r>
      <w:r w:rsidRPr="00186DC8">
        <w:rPr>
          <w:rFonts w:ascii="Times New Roman" w:hAnsi="Times New Roman"/>
          <w:sz w:val="24"/>
          <w:szCs w:val="24"/>
          <w:lang w:val="en-US"/>
        </w:rPr>
        <w:fldChar w:fldCharType="begin" w:fldLock="1"/>
      </w:r>
      <w:r>
        <w:rPr>
          <w:rFonts w:ascii="Times New Roman" w:hAnsi="Times New Roman"/>
          <w:sz w:val="24"/>
          <w:szCs w:val="24"/>
          <w:lang w:val="en-US"/>
        </w:rPr>
        <w:instrText>ADDIN CSL_CITATION {"citationItems":[{"id":"ITEM-1","itemData":{"author":[{"dropping-particle":"","family":"Wang","given":"Dunling","non-dropping-particle":"","parse-names":false,"suffix":""},{"dropping-particle":"","family":"Anderson","given":"Darwin W","non-dropping-particle":"","parse-names":false,"suffix":""}],"container-title":"Communications in Soil Science &amp; Plant Analysis","id":"ITEM-1","issue":"1-2","issued":{"date-parts":[["1998"]]},"page":"15-21","publisher":"Taylor &amp; Francis","title":"Direct measurement of organic carbon content in soils by the Leco CR-12 carbon analyzer","type":"article-journal","volume":"29"},"uris":["http://www.mendeley.com/documents/?uuid=127594ea-7fd6-4970-8e10-02f6d97cbbce"]}],"mendeley":{"formattedCitation":"(Wang and Anderson 1998)","plainTextFormattedCitation":"(Wang and Anderson 1998)","previouslyFormattedCitation":"(Wang and Anderson 1998)"},"properties":{"noteIndex":0},"schema":"https://github.com/citation-style-language/schema/raw/master/csl-citation.json"}</w:instrText>
      </w:r>
      <w:r w:rsidRPr="00186DC8">
        <w:rPr>
          <w:rFonts w:ascii="Times New Roman" w:hAnsi="Times New Roman"/>
          <w:sz w:val="24"/>
          <w:szCs w:val="24"/>
          <w:lang w:val="en-US"/>
        </w:rPr>
        <w:fldChar w:fldCharType="separate"/>
      </w:r>
      <w:r w:rsidRPr="002162D7">
        <w:rPr>
          <w:rFonts w:ascii="Times New Roman" w:hAnsi="Times New Roman"/>
          <w:noProof/>
          <w:sz w:val="24"/>
          <w:szCs w:val="24"/>
          <w:lang w:val="en-US"/>
        </w:rPr>
        <w:t>(Wang and Anderson 1998)</w:t>
      </w:r>
      <w:r w:rsidRPr="00186DC8">
        <w:rPr>
          <w:rFonts w:ascii="Times New Roman" w:hAnsi="Times New Roman"/>
          <w:sz w:val="24"/>
          <w:szCs w:val="24"/>
          <w:lang w:val="en-US"/>
        </w:rPr>
        <w:fldChar w:fldCharType="end"/>
      </w:r>
      <w:r w:rsidRPr="00186DC8">
        <w:rPr>
          <w:rFonts w:ascii="Times New Roman" w:hAnsi="Times New Roman"/>
          <w:sz w:val="24"/>
          <w:szCs w:val="24"/>
          <w:lang w:val="en-US"/>
        </w:rPr>
        <w:t xml:space="preserve">. Available P </w:t>
      </w:r>
      <w:r w:rsidRPr="00186DC8">
        <w:rPr>
          <w:rFonts w:ascii="Times New Roman" w:hAnsi="Times New Roman"/>
          <w:sz w:val="24"/>
          <w:szCs w:val="24"/>
          <w:lang w:val="en-US"/>
        </w:rPr>
        <w:fldChar w:fldCharType="begin" w:fldLock="1"/>
      </w:r>
      <w:r>
        <w:rPr>
          <w:rFonts w:ascii="Times New Roman" w:hAnsi="Times New Roman"/>
          <w:sz w:val="24"/>
          <w:szCs w:val="24"/>
          <w:lang w:val="en-US"/>
        </w:rPr>
        <w:instrText>ADDIN CSL_CITATION {"citationItems":[{"id":"ITEM-1","itemData":{"author":[{"dropping-particle":"","family":"Olsen","given":"S R","non-dropping-particle":"","parse-names":false,"suffix":""},{"dropping-particle":"","family":"Sommers","given":"L E","non-dropping-particle":"","parse-names":false,"suffix":""},{"dropping-particle":"","family":"Page","given":"A L","non-dropping-particle":"","parse-names":false,"suffix":""}],"container-title":"Chemical and microbiological properties of Phosphorus. ASA Monograph","id":"ITEM-1","issue":"9","issued":{"date-parts":[["1982"]]},"page":"403-430","title":"Methods of soil analysis. Part 2","type":"article-journal"},"uris":["http://www.mendeley.com/documents/?uuid=02ae02a3-b846-4fe1-959a-8c6cdfd6ec0f"]}],"mendeley":{"formattedCitation":"(Olsen et al. 1982)","plainTextFormattedCitation":"(Olsen et al. 1982)","previouslyFormattedCitation":"(Olsen et al. 1982)"},"properties":{"noteIndex":0},"schema":"https://github.com/citation-style-language/schema/raw/master/csl-citation.json"}</w:instrText>
      </w:r>
      <w:r w:rsidRPr="00186DC8">
        <w:rPr>
          <w:rFonts w:ascii="Times New Roman" w:hAnsi="Times New Roman"/>
          <w:sz w:val="24"/>
          <w:szCs w:val="24"/>
          <w:lang w:val="en-US"/>
        </w:rPr>
        <w:fldChar w:fldCharType="separate"/>
      </w:r>
      <w:r w:rsidRPr="002162D7">
        <w:rPr>
          <w:rFonts w:ascii="Times New Roman" w:hAnsi="Times New Roman"/>
          <w:noProof/>
          <w:sz w:val="24"/>
          <w:szCs w:val="24"/>
          <w:lang w:val="en-US"/>
        </w:rPr>
        <w:t>(Olsen et al. 1982)</w:t>
      </w:r>
      <w:r w:rsidRPr="00186DC8">
        <w:rPr>
          <w:rFonts w:ascii="Times New Roman" w:hAnsi="Times New Roman"/>
          <w:sz w:val="24"/>
          <w:szCs w:val="24"/>
          <w:lang w:val="en-US"/>
        </w:rPr>
        <w:fldChar w:fldCharType="end"/>
      </w:r>
      <w:r w:rsidRPr="00186DC8">
        <w:rPr>
          <w:rFonts w:ascii="Times New Roman" w:hAnsi="Times New Roman"/>
          <w:sz w:val="24"/>
          <w:szCs w:val="24"/>
          <w:lang w:val="en-US"/>
        </w:rPr>
        <w:t xml:space="preserve"> was determined according to the molybdate blue method </w:t>
      </w:r>
      <w:r w:rsidRPr="00186DC8">
        <w:rPr>
          <w:rFonts w:ascii="Times New Roman" w:hAnsi="Times New Roman"/>
          <w:sz w:val="24"/>
          <w:szCs w:val="24"/>
          <w:lang w:val="en-US"/>
        </w:rPr>
        <w:fldChar w:fldCharType="begin" w:fldLock="1"/>
      </w:r>
      <w:r>
        <w:rPr>
          <w:rFonts w:ascii="Times New Roman" w:hAnsi="Times New Roman"/>
          <w:sz w:val="24"/>
          <w:szCs w:val="24"/>
          <w:lang w:val="en-US"/>
        </w:rPr>
        <w:instrText>ADDIN CSL_CITATION {"citationItems":[{"id":"ITEM-1","itemData":{"DOI":"10.1016/S0003-2670(00)88444-5","ISBN":"0003-2670","ISSN":"00032670","PMID":"695","abstract":"J. MURI'I-IY AND J, I'. f&lt;tI,EE: In a recent communication1 the authors described a molybdenum blue method for the determination of soluble phosphate in sea water, in which a single reagent solution is used. This procedure, in which the formation and reduction of phospho-molybdic acid is brought about by an acidic molybdate solution containing ascorbic acid, has a number of advantages over methods usingstannous chloricle \" . In particular, the molybdenum blue colour is stable for long periods and the salt,error correction is much smaller. STMCKLAND ed al.3 consider that the reproducibility of the ascorbic acid method is superior to that of the stannous chloride process, but has found that some sea waters tend to gix?e higher results with the former reagent. He has attributecl this effect to the hyclrolysis of organic phosphorus compounds to phosphate during the long period recluirccl for the development of the molybdenum blue colour. We have re-cently carried out phosphate determinations by the ascorbic acicl method on sea water enriched with dissolved organic phosphorus compounds (viz, sodium glycerophosphatc, inositol hc~apl~osplloric acid, dipllenylamino phosphate and lecithin), ancl in no case were the results higher than those obtained by the stannous chloride procedure. Determinations made by both methocls on sea water inoculated with either living or dead ancl partially clecomposecl cultures of Z2haeodactyhcm tricovmdzwn, gave identical results. It seems probable that generally no appreciable hydrolysis of organic phos-phorus compounds occurs with the ascorbic acid reagent. It is possible, however, that very labile phosphorus compounds might luacl to high results such as those found by STI&lt;JCKLANI~ el u1.3.","author":[{"dropping-particle":"","family":"Murphy","given":"J","non-dropping-particle":"","parse-names":false,"suffix":""},{"dropping-particle":"","family":"Riley","given":"JP","non-dropping-particle":"","parse-names":false,"suffix":""}],"container-title":"Analytical Chemistry ACTA","id":"ITEM-1","issued":{"date-parts":[["1962"]]},"page":"31 - 36","title":"A modified single solution method for the determrnation of phosphate in natural waters","type":"article-journal","volume":"27"},"uris":["http://www.mendeley.com/documents/?uuid=072cb7de-d094-4a8c-aae0-2ea534a10dab"]}],"mendeley":{"formattedCitation":"(Murphy and Riley 1962)","plainTextFormattedCitation":"(Murphy and Riley 1962)","previouslyFormattedCitation":"(Murphy and Riley 1962)"},"properties":{"noteIndex":0},"schema":"https://github.com/citation-style-language/schema/raw/master/csl-citation.json"}</w:instrText>
      </w:r>
      <w:r w:rsidRPr="00186DC8">
        <w:rPr>
          <w:rFonts w:ascii="Times New Roman" w:hAnsi="Times New Roman"/>
          <w:sz w:val="24"/>
          <w:szCs w:val="24"/>
          <w:lang w:val="en-US"/>
        </w:rPr>
        <w:fldChar w:fldCharType="separate"/>
      </w:r>
      <w:r w:rsidRPr="002162D7">
        <w:rPr>
          <w:rFonts w:ascii="Times New Roman" w:hAnsi="Times New Roman"/>
          <w:noProof/>
          <w:sz w:val="24"/>
          <w:szCs w:val="24"/>
          <w:lang w:val="en-US"/>
        </w:rPr>
        <w:t>(Murphy and Riley 1962)</w:t>
      </w:r>
      <w:r w:rsidRPr="00186DC8">
        <w:rPr>
          <w:rFonts w:ascii="Times New Roman" w:hAnsi="Times New Roman"/>
          <w:sz w:val="24"/>
          <w:szCs w:val="24"/>
          <w:lang w:val="en-US"/>
        </w:rPr>
        <w:fldChar w:fldCharType="end"/>
      </w:r>
      <w:r w:rsidRPr="00186DC8">
        <w:rPr>
          <w:rFonts w:ascii="Times New Roman" w:hAnsi="Times New Roman"/>
          <w:sz w:val="24"/>
          <w:szCs w:val="24"/>
          <w:lang w:val="en-US"/>
        </w:rPr>
        <w:t>. The K, Ca</w:t>
      </w:r>
      <w:r>
        <w:rPr>
          <w:rFonts w:ascii="Times New Roman" w:hAnsi="Times New Roman"/>
          <w:sz w:val="24"/>
          <w:szCs w:val="24"/>
          <w:lang w:val="en-US"/>
        </w:rPr>
        <w:t>,</w:t>
      </w:r>
      <w:r w:rsidRPr="00186DC8">
        <w:rPr>
          <w:rFonts w:ascii="Times New Roman" w:hAnsi="Times New Roman"/>
          <w:sz w:val="24"/>
          <w:szCs w:val="24"/>
          <w:lang w:val="en-US"/>
        </w:rPr>
        <w:t xml:space="preserve"> and Mg </w:t>
      </w:r>
      <w:r w:rsidRPr="00186DC8">
        <w:rPr>
          <w:rFonts w:ascii="Times New Roman" w:hAnsi="Times New Roman"/>
          <w:noProof/>
          <w:sz w:val="24"/>
          <w:szCs w:val="24"/>
          <w:lang w:val="en-US"/>
        </w:rPr>
        <w:t>were</w:t>
      </w:r>
      <w:r w:rsidRPr="00186DC8">
        <w:rPr>
          <w:rFonts w:ascii="Times New Roman" w:hAnsi="Times New Roman"/>
          <w:sz w:val="24"/>
          <w:szCs w:val="24"/>
          <w:lang w:val="en-US"/>
        </w:rPr>
        <w:t xml:space="preserve"> determined by atomic absorption spectrophotometry</w:t>
      </w:r>
      <w:r w:rsidRPr="00186DC8">
        <w:rPr>
          <w:rStyle w:val="Refdecomentrio"/>
          <w:szCs w:val="16"/>
          <w:lang w:val="en-US"/>
        </w:rPr>
        <w:t>,</w:t>
      </w:r>
      <w:r w:rsidRPr="00186DC8">
        <w:rPr>
          <w:rFonts w:ascii="Times New Roman" w:hAnsi="Times New Roman"/>
          <w:sz w:val="24"/>
          <w:szCs w:val="24"/>
          <w:lang w:val="en-US"/>
        </w:rPr>
        <w:t xml:space="preserve"> after extraction with 1 M NH</w:t>
      </w:r>
      <w:r w:rsidRPr="00186DC8">
        <w:rPr>
          <w:rFonts w:ascii="Times New Roman" w:hAnsi="Times New Roman"/>
          <w:sz w:val="24"/>
          <w:szCs w:val="24"/>
          <w:vertAlign w:val="subscript"/>
          <w:lang w:val="en-US"/>
        </w:rPr>
        <w:t>4</w:t>
      </w:r>
      <w:r w:rsidRPr="00186DC8">
        <w:rPr>
          <w:rFonts w:ascii="Times New Roman" w:hAnsi="Times New Roman"/>
          <w:sz w:val="24"/>
          <w:szCs w:val="24"/>
          <w:lang w:val="en-US"/>
        </w:rPr>
        <w:t xml:space="preserve">OAc at pH 7. The </w:t>
      </w:r>
      <w:r w:rsidRPr="00186DC8">
        <w:rPr>
          <w:rFonts w:ascii="Times New Roman" w:hAnsi="Times New Roman"/>
          <w:noProof/>
          <w:sz w:val="24"/>
          <w:szCs w:val="24"/>
          <w:lang w:val="en-US"/>
        </w:rPr>
        <w:t>Fe</w:t>
      </w:r>
      <w:r>
        <w:rPr>
          <w:rFonts w:ascii="Times New Roman" w:hAnsi="Times New Roman"/>
          <w:noProof/>
          <w:sz w:val="24"/>
          <w:szCs w:val="24"/>
          <w:lang w:val="en-US"/>
        </w:rPr>
        <w:t>,</w:t>
      </w:r>
      <w:r w:rsidRPr="00186DC8">
        <w:rPr>
          <w:rFonts w:ascii="Times New Roman" w:hAnsi="Times New Roman"/>
          <w:sz w:val="24"/>
          <w:szCs w:val="24"/>
          <w:lang w:val="en-US"/>
        </w:rPr>
        <w:t xml:space="preserve"> Mn, </w:t>
      </w:r>
      <w:r w:rsidRPr="00186DC8">
        <w:rPr>
          <w:rFonts w:ascii="Times New Roman" w:hAnsi="Times New Roman"/>
          <w:noProof/>
          <w:sz w:val="24"/>
          <w:szCs w:val="24"/>
          <w:lang w:val="en-US"/>
        </w:rPr>
        <w:t>Cu</w:t>
      </w:r>
      <w:r>
        <w:rPr>
          <w:rFonts w:ascii="Times New Roman" w:hAnsi="Times New Roman"/>
          <w:noProof/>
          <w:sz w:val="24"/>
          <w:szCs w:val="24"/>
          <w:lang w:val="en-US"/>
        </w:rPr>
        <w:t>,</w:t>
      </w:r>
      <w:r w:rsidRPr="00186DC8">
        <w:rPr>
          <w:rFonts w:ascii="Times New Roman" w:hAnsi="Times New Roman"/>
          <w:sz w:val="24"/>
          <w:szCs w:val="24"/>
          <w:lang w:val="en-US"/>
        </w:rPr>
        <w:t xml:space="preserve"> and Zn </w:t>
      </w:r>
      <w:r w:rsidRPr="00186DC8">
        <w:rPr>
          <w:rFonts w:ascii="Times New Roman" w:hAnsi="Times New Roman"/>
          <w:noProof/>
          <w:sz w:val="24"/>
          <w:szCs w:val="24"/>
          <w:lang w:val="en-US"/>
        </w:rPr>
        <w:t>were</w:t>
      </w:r>
      <w:r w:rsidRPr="00186DC8">
        <w:rPr>
          <w:rFonts w:ascii="Times New Roman" w:hAnsi="Times New Roman"/>
          <w:sz w:val="24"/>
          <w:szCs w:val="24"/>
          <w:lang w:val="en-US"/>
        </w:rPr>
        <w:t xml:space="preserve"> </w:t>
      </w:r>
      <w:r w:rsidRPr="00186DC8">
        <w:rPr>
          <w:rFonts w:ascii="Times New Roman" w:hAnsi="Times New Roman"/>
          <w:noProof/>
          <w:sz w:val="24"/>
          <w:szCs w:val="24"/>
          <w:lang w:val="en-US"/>
        </w:rPr>
        <w:t>determined</w:t>
      </w:r>
      <w:r w:rsidRPr="00186DC8">
        <w:rPr>
          <w:rFonts w:ascii="Times New Roman" w:hAnsi="Times New Roman"/>
          <w:sz w:val="24"/>
          <w:szCs w:val="24"/>
          <w:lang w:val="en-US"/>
        </w:rPr>
        <w:t xml:space="preserve"> by atomic absorption spectrophotometry after extraction </w:t>
      </w:r>
      <w:r w:rsidRPr="00075C8D">
        <w:rPr>
          <w:rFonts w:ascii="Times New Roman" w:hAnsi="Times New Roman"/>
          <w:sz w:val="24"/>
          <w:szCs w:val="24"/>
          <w:lang w:val="en-US"/>
        </w:rPr>
        <w:t>with a solution containing</w:t>
      </w:r>
      <w:r w:rsidRPr="00186DC8">
        <w:rPr>
          <w:rFonts w:ascii="Times New Roman" w:hAnsi="Times New Roman"/>
          <w:sz w:val="24"/>
          <w:szCs w:val="24"/>
          <w:lang w:val="en-US"/>
        </w:rPr>
        <w:t xml:space="preserve"> 0.1 M triethanolamine (TEA), 0.005 M diethylenetriaminepentaacetic acid (DTPA)</w:t>
      </w:r>
      <w:r>
        <w:rPr>
          <w:rFonts w:ascii="Times New Roman" w:hAnsi="Times New Roman"/>
          <w:sz w:val="24"/>
          <w:szCs w:val="24"/>
          <w:lang w:val="en-US"/>
        </w:rPr>
        <w:t>,</w:t>
      </w:r>
      <w:r w:rsidRPr="00186DC8">
        <w:rPr>
          <w:rFonts w:ascii="Times New Roman" w:hAnsi="Times New Roman"/>
          <w:sz w:val="24"/>
          <w:szCs w:val="24"/>
          <w:lang w:val="en-US"/>
        </w:rPr>
        <w:t xml:space="preserve"> and 0.01 M CaCl</w:t>
      </w:r>
      <w:r w:rsidRPr="00186DC8">
        <w:rPr>
          <w:rFonts w:ascii="Times New Roman" w:hAnsi="Times New Roman"/>
          <w:sz w:val="24"/>
          <w:szCs w:val="24"/>
          <w:vertAlign w:val="subscript"/>
          <w:lang w:val="en-US"/>
        </w:rPr>
        <w:t>2</w:t>
      </w:r>
      <w:r w:rsidRPr="00186DC8">
        <w:rPr>
          <w:rFonts w:ascii="Times New Roman" w:hAnsi="Times New Roman"/>
          <w:sz w:val="24"/>
          <w:szCs w:val="24"/>
          <w:lang w:val="en-US"/>
        </w:rPr>
        <w:t xml:space="preserve"> </w:t>
      </w:r>
      <w:r w:rsidRPr="00186DC8">
        <w:rPr>
          <w:rFonts w:ascii="Times New Roman" w:hAnsi="Times New Roman"/>
          <w:sz w:val="24"/>
          <w:szCs w:val="24"/>
          <w:lang w:val="en-US"/>
        </w:rPr>
        <w:fldChar w:fldCharType="begin" w:fldLock="1"/>
      </w:r>
      <w:r>
        <w:rPr>
          <w:rFonts w:ascii="Times New Roman" w:hAnsi="Times New Roman"/>
          <w:sz w:val="24"/>
          <w:szCs w:val="24"/>
          <w:lang w:val="en-US"/>
        </w:rPr>
        <w:instrText>ADDIN CSL_CITATION {"citationItems":[{"id":"ITEM-1","itemData":{"author":[{"dropping-particle":"","family":"Norvell","given":"W A","non-dropping-particle":"","parse-names":false,"suffix":""},{"dropping-particle":"","family":"Lindsay","given":"W L","non-dropping-particle":"","parse-names":false,"suffix":""}],"container-title":"Soil Science Society of America Journal","id":"ITEM-1","issue":"5","issued":{"date-parts":[["1972"]]},"page":"778-783","publisher":"Soil Science Society of America","title":"Reactions of DTPA chelates of iron, zinc, copper, and manganese with soils","type":"article-journal","volume":"36"},"uris":["http://www.mendeley.com/documents/?uuid=d6444df7-10dd-4be9-a3ce-bc93930f2bb8"]}],"mendeley":{"formattedCitation":"(Norvell and Lindsay 1972)","plainTextFormattedCitation":"(Norvell and Lindsay 1972)","previouslyFormattedCitation":"(Norvell and Lindsay 1972)"},"properties":{"noteIndex":0},"schema":"https://github.com/citation-style-language/schema/raw/master/csl-citation.json"}</w:instrText>
      </w:r>
      <w:r w:rsidRPr="00186DC8">
        <w:rPr>
          <w:rFonts w:ascii="Times New Roman" w:hAnsi="Times New Roman"/>
          <w:sz w:val="24"/>
          <w:szCs w:val="24"/>
          <w:lang w:val="en-US"/>
        </w:rPr>
        <w:fldChar w:fldCharType="separate"/>
      </w:r>
      <w:r w:rsidRPr="002162D7">
        <w:rPr>
          <w:rFonts w:ascii="Times New Roman" w:hAnsi="Times New Roman"/>
          <w:noProof/>
          <w:sz w:val="24"/>
          <w:szCs w:val="24"/>
          <w:lang w:val="en-US"/>
        </w:rPr>
        <w:t>(Norvell and Lindsay 1972)</w:t>
      </w:r>
      <w:r w:rsidRPr="00186DC8">
        <w:rPr>
          <w:rFonts w:ascii="Times New Roman" w:hAnsi="Times New Roman"/>
          <w:sz w:val="24"/>
          <w:szCs w:val="24"/>
          <w:lang w:val="en-US"/>
        </w:rPr>
        <w:fldChar w:fldCharType="end"/>
      </w:r>
      <w:r w:rsidRPr="00186DC8">
        <w:rPr>
          <w:rFonts w:ascii="Times New Roman" w:hAnsi="Times New Roman"/>
          <w:sz w:val="24"/>
          <w:lang w:val="en-US"/>
        </w:rPr>
        <w:t xml:space="preserve">. Soil texture was measured in 50 g of soil using the </w:t>
      </w:r>
      <w:proofErr w:type="spellStart"/>
      <w:r w:rsidRPr="00186DC8">
        <w:rPr>
          <w:rFonts w:ascii="Times New Roman" w:hAnsi="Times New Roman"/>
          <w:sz w:val="24"/>
          <w:lang w:val="en-US"/>
        </w:rPr>
        <w:t>Bouyoucos</w:t>
      </w:r>
      <w:proofErr w:type="spellEnd"/>
      <w:r w:rsidRPr="00186DC8">
        <w:rPr>
          <w:rFonts w:ascii="Times New Roman" w:hAnsi="Times New Roman"/>
          <w:sz w:val="24"/>
          <w:lang w:val="en-US"/>
        </w:rPr>
        <w:t xml:space="preserve"> hydrometer method </w:t>
      </w:r>
      <w:r w:rsidRPr="00186DC8">
        <w:rPr>
          <w:rFonts w:ascii="Times New Roman" w:hAnsi="Times New Roman"/>
          <w:sz w:val="24"/>
          <w:lang w:val="en-US"/>
        </w:rPr>
        <w:fldChar w:fldCharType="begin" w:fldLock="1"/>
      </w:r>
      <w:r>
        <w:rPr>
          <w:rFonts w:ascii="Times New Roman" w:hAnsi="Times New Roman"/>
          <w:sz w:val="24"/>
          <w:lang w:val="en-US"/>
        </w:rPr>
        <w:instrText>ADDIN CSL_CITATION {"citationItems":[{"id":"ITEM-1","itemData":{"DOI":"10.2134/agronj1962.00021962005400050028x","ISBN":"0002-1962","ISSN":"0002-1962","PMID":"25246403","abstract":"&lt;abstract abstract-type=\"summary\"&gt; &lt;title&gt;Synopsis&lt;/title&gt; The time required for dispersing soils for the hydrometer method of making particle size analyses was reduced from 25 minutes to only 2 minutes. The procedure consists of soaking the soils in a 5% Calgon solution for 15 to 20 hours and then dispersing them with a soil mixer running at a speed of about 16,000 r.p.m., for 2 minutes.","author":[{"dropping-particle":"","family":"Bouyoucos","given":"George John","non-dropping-particle":"","parse-names":false,"suffix":""}],"container-title":"Agronomy Journal","id":"ITEM-1","issue":"5","issued":{"date-parts":[["1962"]]},"page":"464","title":"Hydrometer Method Improved for Making Particle Size Analyses of Soils","type":"article-journal","volume":"54"},"uris":["http://www.mendeley.com/documents/?uuid=77698b1e-857c-460d-b7b6-cc4036eb214e"]}],"mendeley":{"formattedCitation":"(Bouyoucos 1962)","plainTextFormattedCitation":"(Bouyoucos 1962)","previouslyFormattedCitation":"(Bouyoucos 1962)"},"properties":{"noteIndex":0},"schema":"https://github.com/citation-style-language/schema/raw/master/csl-citation.json"}</w:instrText>
      </w:r>
      <w:r w:rsidRPr="00186DC8">
        <w:rPr>
          <w:rFonts w:ascii="Times New Roman" w:hAnsi="Times New Roman"/>
          <w:sz w:val="24"/>
          <w:lang w:val="en-US"/>
        </w:rPr>
        <w:fldChar w:fldCharType="separate"/>
      </w:r>
      <w:r w:rsidRPr="002162D7">
        <w:rPr>
          <w:rFonts w:ascii="Times New Roman" w:hAnsi="Times New Roman"/>
          <w:noProof/>
          <w:sz w:val="24"/>
          <w:lang w:val="en-US"/>
        </w:rPr>
        <w:t>(Bouyoucos 1962)</w:t>
      </w:r>
      <w:r w:rsidRPr="00186DC8">
        <w:rPr>
          <w:rFonts w:ascii="Times New Roman" w:hAnsi="Times New Roman"/>
          <w:sz w:val="24"/>
          <w:lang w:val="en-US"/>
        </w:rPr>
        <w:fldChar w:fldCharType="end"/>
      </w:r>
      <w:r w:rsidRPr="00186DC8">
        <w:rPr>
          <w:rFonts w:ascii="Times New Roman" w:hAnsi="Times New Roman"/>
          <w:sz w:val="24"/>
          <w:lang w:val="en-US"/>
        </w:rPr>
        <w:t xml:space="preserve">. Soil pH was determined in a 1:2 (w/v) soil/water extract, using a </w:t>
      </w:r>
      <w:r w:rsidRPr="00186DC8">
        <w:rPr>
          <w:rFonts w:ascii="Times New Roman" w:hAnsi="Times New Roman"/>
          <w:noProof/>
          <w:sz w:val="24"/>
          <w:lang w:val="en-US"/>
        </w:rPr>
        <w:t>pH meter</w:t>
      </w:r>
      <w:r>
        <w:rPr>
          <w:rFonts w:ascii="Times New Roman" w:hAnsi="Times New Roman"/>
          <w:noProof/>
          <w:sz w:val="24"/>
          <w:lang w:val="en-US"/>
        </w:rPr>
        <w:t xml:space="preserve"> (Crison</w:t>
      </w:r>
      <w:r w:rsidDel="003E501E">
        <w:rPr>
          <w:rFonts w:ascii="Times New Roman" w:hAnsi="Times New Roman"/>
          <w:noProof/>
          <w:sz w:val="24"/>
          <w:lang w:val="en-US"/>
        </w:rPr>
        <w:t xml:space="preserve"> </w:t>
      </w:r>
      <w:r>
        <w:rPr>
          <w:rFonts w:ascii="Times New Roman" w:hAnsi="Times New Roman"/>
          <w:noProof/>
          <w:sz w:val="24"/>
          <w:lang w:val="en-US"/>
        </w:rPr>
        <w:t>GLP 21, Hach Lange, Spain)</w:t>
      </w:r>
      <w:r w:rsidRPr="00186DC8">
        <w:rPr>
          <w:rFonts w:ascii="Times New Roman" w:hAnsi="Times New Roman"/>
          <w:noProof/>
          <w:sz w:val="24"/>
          <w:lang w:val="en-US"/>
        </w:rPr>
        <w:t>,</w:t>
      </w:r>
      <w:r w:rsidRPr="00186DC8">
        <w:rPr>
          <w:rFonts w:ascii="Times New Roman" w:hAnsi="Times New Roman"/>
          <w:sz w:val="24"/>
          <w:lang w:val="en-US"/>
        </w:rPr>
        <w:t xml:space="preserve"> and EC in a 1:5 extract, using an electrical conductivity meter</w:t>
      </w:r>
      <w:r>
        <w:rPr>
          <w:rFonts w:ascii="Times New Roman" w:hAnsi="Times New Roman"/>
          <w:sz w:val="24"/>
          <w:lang w:val="en-US"/>
        </w:rPr>
        <w:t xml:space="preserve"> (</w:t>
      </w:r>
      <w:proofErr w:type="spellStart"/>
      <w:r>
        <w:rPr>
          <w:rFonts w:ascii="Times New Roman" w:hAnsi="Times New Roman"/>
          <w:sz w:val="24"/>
          <w:lang w:val="en-US"/>
        </w:rPr>
        <w:t>Crison</w:t>
      </w:r>
      <w:proofErr w:type="spellEnd"/>
      <w:r>
        <w:rPr>
          <w:rFonts w:ascii="Times New Roman" w:hAnsi="Times New Roman"/>
          <w:sz w:val="24"/>
          <w:lang w:val="en-US"/>
        </w:rPr>
        <w:t xml:space="preserve"> model basic 30,</w:t>
      </w:r>
      <w:r w:rsidRPr="003E501E">
        <w:rPr>
          <w:rFonts w:ascii="Times New Roman" w:hAnsi="Times New Roman"/>
          <w:noProof/>
          <w:sz w:val="24"/>
          <w:lang w:val="en-US"/>
        </w:rPr>
        <w:t xml:space="preserve"> </w:t>
      </w:r>
      <w:r>
        <w:rPr>
          <w:rFonts w:ascii="Times New Roman" w:hAnsi="Times New Roman"/>
          <w:noProof/>
          <w:sz w:val="24"/>
          <w:lang w:val="en-US"/>
        </w:rPr>
        <w:t>Hach Lange, Spain</w:t>
      </w:r>
      <w:r>
        <w:rPr>
          <w:rFonts w:ascii="Times New Roman" w:hAnsi="Times New Roman"/>
          <w:sz w:val="24"/>
          <w:lang w:val="en-US"/>
        </w:rPr>
        <w:t>)</w:t>
      </w:r>
      <w:r w:rsidRPr="00186DC8">
        <w:rPr>
          <w:rFonts w:ascii="Times New Roman" w:hAnsi="Times New Roman"/>
          <w:sz w:val="24"/>
          <w:lang w:val="en-US"/>
        </w:rPr>
        <w:t>.</w:t>
      </w:r>
      <w:r>
        <w:rPr>
          <w:rFonts w:ascii="Times New Roman" w:hAnsi="Times New Roman"/>
          <w:sz w:val="24"/>
          <w:lang w:val="en-US"/>
        </w:rPr>
        <w:t xml:space="preserve"> The soil Na in the </w:t>
      </w:r>
      <w:r w:rsidRPr="00075C8D">
        <w:rPr>
          <w:rFonts w:ascii="Times New Roman" w:hAnsi="Times New Roman"/>
          <w:sz w:val="24"/>
          <w:lang w:val="en-US"/>
        </w:rPr>
        <w:t>latter</w:t>
      </w:r>
      <w:r>
        <w:rPr>
          <w:rFonts w:ascii="Times New Roman" w:hAnsi="Times New Roman"/>
          <w:sz w:val="24"/>
          <w:lang w:val="en-US"/>
        </w:rPr>
        <w:t xml:space="preserve"> extract was determined by atomic absorption spectrophotometry, and it was used to obtain the soil sodium adsorption ratio (SAR) according to: </w:t>
      </w:r>
    </w:p>
    <w:p w14:paraId="19CA51FB" w14:textId="77777777" w:rsidR="006E4242" w:rsidRPr="00494FF9" w:rsidRDefault="006E4242" w:rsidP="006E4242">
      <w:pPr>
        <w:spacing w:after="0" w:line="480" w:lineRule="auto"/>
        <w:ind w:firstLine="708"/>
        <w:jc w:val="both"/>
        <w:rPr>
          <w:rFonts w:ascii="Times New Roman" w:hAnsi="Times New Roman"/>
          <w:sz w:val="24"/>
          <w:lang w:val="en-US"/>
        </w:rPr>
      </w:pPr>
      <m:oMathPara>
        <m:oMath>
          <m:r>
            <w:rPr>
              <w:rFonts w:ascii="Cambria Math" w:hAnsi="Cambria Math"/>
              <w:sz w:val="24"/>
              <w:lang w:val="en-US"/>
            </w:rPr>
            <m:t xml:space="preserve">SAR = </m:t>
          </m:r>
          <m:f>
            <m:fPr>
              <m:ctrlPr>
                <w:rPr>
                  <w:rFonts w:ascii="Cambria Math" w:hAnsi="Cambria Math"/>
                  <w:i/>
                  <w:sz w:val="24"/>
                  <w:lang w:val="en-US"/>
                </w:rPr>
              </m:ctrlPr>
            </m:fPr>
            <m:num>
              <m:sSup>
                <m:sSupPr>
                  <m:ctrlPr>
                    <w:rPr>
                      <w:rFonts w:ascii="Cambria Math" w:hAnsi="Cambria Math"/>
                      <w:i/>
                      <w:sz w:val="24"/>
                      <w:lang w:val="en-US"/>
                    </w:rPr>
                  </m:ctrlPr>
                </m:sSupPr>
                <m:e>
                  <m:r>
                    <w:rPr>
                      <w:rFonts w:ascii="Cambria Math" w:hAnsi="Cambria Math"/>
                      <w:sz w:val="24"/>
                      <w:lang w:val="en-US"/>
                    </w:rPr>
                    <m:t>Na</m:t>
                  </m:r>
                </m:e>
                <m:sup>
                  <m:r>
                    <w:rPr>
                      <w:rFonts w:ascii="Cambria Math" w:hAnsi="Cambria Math"/>
                      <w:sz w:val="24"/>
                      <w:lang w:val="en-US"/>
                    </w:rPr>
                    <m:t>+</m:t>
                  </m:r>
                </m:sup>
              </m:sSup>
            </m:num>
            <m:den>
              <m:rad>
                <m:radPr>
                  <m:degHide m:val="1"/>
                  <m:ctrlPr>
                    <w:rPr>
                      <w:rFonts w:ascii="Cambria Math" w:hAnsi="Cambria Math"/>
                      <w:i/>
                      <w:sz w:val="24"/>
                      <w:lang w:val="en-US"/>
                    </w:rPr>
                  </m:ctrlPr>
                </m:radPr>
                <m:deg/>
                <m:e>
                  <m:f>
                    <m:fPr>
                      <m:ctrlPr>
                        <w:rPr>
                          <w:rFonts w:ascii="Cambria Math" w:hAnsi="Cambria Math"/>
                          <w:i/>
                          <w:sz w:val="24"/>
                          <w:lang w:val="en-US"/>
                        </w:rPr>
                      </m:ctrlPr>
                    </m:fPr>
                    <m:num>
                      <m:sSup>
                        <m:sSupPr>
                          <m:ctrlPr>
                            <w:rPr>
                              <w:rFonts w:ascii="Cambria Math" w:hAnsi="Cambria Math"/>
                              <w:i/>
                              <w:sz w:val="24"/>
                              <w:lang w:val="en-US"/>
                            </w:rPr>
                          </m:ctrlPr>
                        </m:sSupPr>
                        <m:e>
                          <m:r>
                            <w:rPr>
                              <w:rFonts w:ascii="Cambria Math" w:hAnsi="Cambria Math"/>
                              <w:sz w:val="24"/>
                              <w:lang w:val="en-US"/>
                            </w:rPr>
                            <m:t>Ca</m:t>
                          </m:r>
                        </m:e>
                        <m:sup>
                          <m:r>
                            <w:rPr>
                              <w:rFonts w:ascii="Cambria Math" w:hAnsi="Cambria Math"/>
                              <w:sz w:val="24"/>
                              <w:lang w:val="en-US"/>
                            </w:rPr>
                            <m:t>2+</m:t>
                          </m:r>
                        </m:sup>
                      </m:sSup>
                      <m:r>
                        <w:rPr>
                          <w:rFonts w:ascii="Cambria Math" w:hAnsi="Cambria Math"/>
                          <w:sz w:val="24"/>
                          <w:lang w:val="en-US"/>
                        </w:rPr>
                        <m:t xml:space="preserve">+ </m:t>
                      </m:r>
                      <m:sSup>
                        <m:sSupPr>
                          <m:ctrlPr>
                            <w:rPr>
                              <w:rFonts w:ascii="Cambria Math" w:hAnsi="Cambria Math"/>
                              <w:i/>
                              <w:sz w:val="24"/>
                              <w:lang w:val="en-US"/>
                            </w:rPr>
                          </m:ctrlPr>
                        </m:sSupPr>
                        <m:e>
                          <m:r>
                            <w:rPr>
                              <w:rFonts w:ascii="Cambria Math" w:hAnsi="Cambria Math"/>
                              <w:sz w:val="24"/>
                              <w:lang w:val="en-US"/>
                            </w:rPr>
                            <m:t>Mg</m:t>
                          </m:r>
                        </m:e>
                        <m:sup>
                          <m:r>
                            <w:rPr>
                              <w:rFonts w:ascii="Cambria Math" w:hAnsi="Cambria Math"/>
                              <w:sz w:val="24"/>
                              <w:lang w:val="en-US"/>
                            </w:rPr>
                            <m:t>2+</m:t>
                          </m:r>
                        </m:sup>
                      </m:sSup>
                    </m:num>
                    <m:den>
                      <m:r>
                        <w:rPr>
                          <w:rFonts w:ascii="Cambria Math" w:hAnsi="Cambria Math"/>
                          <w:sz w:val="24"/>
                          <w:lang w:val="en-US"/>
                        </w:rPr>
                        <m:t>2</m:t>
                      </m:r>
                    </m:den>
                  </m:f>
                </m:e>
              </m:rad>
            </m:den>
          </m:f>
        </m:oMath>
      </m:oMathPara>
    </w:p>
    <w:p w14:paraId="01B7D93D" w14:textId="77777777" w:rsidR="006E4242" w:rsidRPr="00186DC8" w:rsidRDefault="006E4242" w:rsidP="006E4242">
      <w:pPr>
        <w:spacing w:after="0" w:line="480" w:lineRule="auto"/>
        <w:ind w:firstLine="708"/>
        <w:jc w:val="both"/>
        <w:rPr>
          <w:rFonts w:ascii="Times New Roman" w:hAnsi="Times New Roman"/>
          <w:i/>
          <w:sz w:val="24"/>
          <w:szCs w:val="24"/>
          <w:lang w:val="en-US"/>
        </w:rPr>
      </w:pPr>
      <w:r w:rsidRPr="00186DC8">
        <w:rPr>
          <w:rFonts w:ascii="Times New Roman" w:hAnsi="Times New Roman"/>
          <w:sz w:val="24"/>
          <w:szCs w:val="24"/>
          <w:lang w:val="en-US"/>
        </w:rPr>
        <w:t>Leaves were dried at 70</w:t>
      </w:r>
      <w:r>
        <w:rPr>
          <w:rFonts w:ascii="Times New Roman" w:hAnsi="Times New Roman"/>
          <w:sz w:val="24"/>
          <w:szCs w:val="24"/>
          <w:lang w:val="en-US"/>
        </w:rPr>
        <w:t xml:space="preserve"> </w:t>
      </w:r>
      <w:r w:rsidRPr="00186DC8">
        <w:rPr>
          <w:rFonts w:ascii="Times New Roman" w:hAnsi="Times New Roman"/>
          <w:sz w:val="24"/>
          <w:szCs w:val="24"/>
          <w:lang w:val="en-US"/>
        </w:rPr>
        <w:t>°C for 24 h before grinding</w:t>
      </w:r>
      <w:r>
        <w:rPr>
          <w:rFonts w:ascii="Times New Roman" w:hAnsi="Times New Roman"/>
          <w:sz w:val="24"/>
          <w:szCs w:val="24"/>
          <w:lang w:val="en-US"/>
        </w:rPr>
        <w:t xml:space="preserve"> with a </w:t>
      </w:r>
      <w:proofErr w:type="gramStart"/>
      <w:r>
        <w:rPr>
          <w:rFonts w:ascii="Times New Roman" w:hAnsi="Times New Roman"/>
          <w:sz w:val="24"/>
          <w:szCs w:val="24"/>
          <w:lang w:val="en-US"/>
        </w:rPr>
        <w:t>stainless steel</w:t>
      </w:r>
      <w:proofErr w:type="gramEnd"/>
      <w:r>
        <w:rPr>
          <w:rFonts w:ascii="Times New Roman" w:hAnsi="Times New Roman"/>
          <w:sz w:val="24"/>
          <w:szCs w:val="24"/>
          <w:lang w:val="en-US"/>
        </w:rPr>
        <w:t xml:space="preserve"> grinder</w:t>
      </w:r>
      <w:r w:rsidRPr="00186DC8">
        <w:rPr>
          <w:rFonts w:ascii="Times New Roman" w:hAnsi="Times New Roman"/>
          <w:sz w:val="24"/>
          <w:szCs w:val="24"/>
          <w:lang w:val="en-US"/>
        </w:rPr>
        <w:t xml:space="preserve">. Then, </w:t>
      </w:r>
      <w:r>
        <w:rPr>
          <w:rFonts w:ascii="Times New Roman" w:hAnsi="Times New Roman"/>
          <w:sz w:val="24"/>
          <w:szCs w:val="24"/>
          <w:lang w:val="en-US"/>
        </w:rPr>
        <w:t>t</w:t>
      </w:r>
      <w:r w:rsidRPr="00092225">
        <w:rPr>
          <w:rFonts w:ascii="Times New Roman" w:hAnsi="Times New Roman"/>
          <w:sz w:val="24"/>
          <w:szCs w:val="24"/>
          <w:lang w:val="en-US"/>
        </w:rPr>
        <w:t xml:space="preserve">he </w:t>
      </w:r>
      <w:r>
        <w:rPr>
          <w:rFonts w:ascii="Times New Roman" w:hAnsi="Times New Roman"/>
          <w:sz w:val="24"/>
          <w:szCs w:val="24"/>
          <w:lang w:val="en-US"/>
        </w:rPr>
        <w:t>leaf</w:t>
      </w:r>
      <w:r w:rsidRPr="00092225">
        <w:rPr>
          <w:rFonts w:ascii="Times New Roman" w:hAnsi="Times New Roman"/>
          <w:sz w:val="24"/>
          <w:szCs w:val="24"/>
          <w:lang w:val="en-US"/>
        </w:rPr>
        <w:t xml:space="preserve"> N concentrations were measured using an elemental analyzer (</w:t>
      </w:r>
      <w:proofErr w:type="spellStart"/>
      <w:r w:rsidRPr="00092225">
        <w:rPr>
          <w:rFonts w:ascii="Times New Roman" w:hAnsi="Times New Roman"/>
          <w:sz w:val="24"/>
          <w:szCs w:val="24"/>
          <w:lang w:val="en-US"/>
        </w:rPr>
        <w:t>Eurovector</w:t>
      </w:r>
      <w:proofErr w:type="spellEnd"/>
      <w:r w:rsidRPr="00092225">
        <w:rPr>
          <w:rFonts w:ascii="Times New Roman" w:hAnsi="Times New Roman"/>
          <w:sz w:val="24"/>
          <w:szCs w:val="24"/>
          <w:lang w:val="en-US"/>
        </w:rPr>
        <w:t xml:space="preserve"> </w:t>
      </w:r>
      <w:r w:rsidRPr="00092225">
        <w:rPr>
          <w:rFonts w:ascii="Times New Roman" w:hAnsi="Times New Roman"/>
          <w:sz w:val="24"/>
          <w:szCs w:val="24"/>
          <w:lang w:val="en-US"/>
        </w:rPr>
        <w:lastRenderedPageBreak/>
        <w:t>EA3000)</w:t>
      </w:r>
      <w:r>
        <w:rPr>
          <w:rFonts w:ascii="Times New Roman" w:hAnsi="Times New Roman"/>
          <w:sz w:val="24"/>
          <w:szCs w:val="24"/>
          <w:lang w:val="en-US"/>
        </w:rPr>
        <w:t xml:space="preserve">, </w:t>
      </w:r>
      <w:r w:rsidRPr="00186DC8">
        <w:rPr>
          <w:rFonts w:ascii="Times New Roman" w:hAnsi="Times New Roman"/>
          <w:sz w:val="24"/>
          <w:szCs w:val="24"/>
          <w:lang w:val="en-US"/>
        </w:rPr>
        <w:t xml:space="preserve">and the other elements were determined after digestion with a nitric-perchloric acid mixture </w:t>
      </w:r>
      <w:r w:rsidRPr="00186DC8">
        <w:rPr>
          <w:rFonts w:ascii="Times New Roman" w:hAnsi="Times New Roman"/>
          <w:sz w:val="24"/>
          <w:szCs w:val="24"/>
          <w:lang w:val="en-US"/>
        </w:rPr>
        <w:fldChar w:fldCharType="begin" w:fldLock="1"/>
      </w:r>
      <w:r>
        <w:rPr>
          <w:rFonts w:ascii="Times New Roman" w:hAnsi="Times New Roman"/>
          <w:sz w:val="24"/>
          <w:szCs w:val="24"/>
          <w:lang w:val="en-US"/>
        </w:rPr>
        <w:instrText>ADDIN CSL_CITATION {"citationItems":[{"id":"ITEM-1","itemData":{"author":[{"dropping-particle":"","family":"Zasoski","given":"R J","non-dropping-particle":"","parse-names":false,"suffix":""},{"dropping-particle":"","family":"Burau","given":"R G","non-dropping-particle":"","parse-names":false,"suffix":""}],"container-title":"Communications in soil science and plant analysis","id":"ITEM-1","issue":"5","issued":{"date-parts":[["1977"]]},"page":"425-436","publisher":"Taylor &amp; Francis","title":"A rapid nitric-perchloric acid digestion method for multi-element tissue analysis","type":"article-journal","volume":"8"},"uris":["http://www.mendeley.com/documents/?uuid=805b9f07-6241-463c-a650-89bad2e2308b"]}],"mendeley":{"formattedCitation":"(Zasoski and Burau 1977)","plainTextFormattedCitation":"(Zasoski and Burau 1977)","previouslyFormattedCitation":"(Zasoski and Burau 1977)"},"properties":{"noteIndex":0},"schema":"https://github.com/citation-style-language/schema/raw/master/csl-citation.json"}</w:instrText>
      </w:r>
      <w:r w:rsidRPr="00186DC8">
        <w:rPr>
          <w:rFonts w:ascii="Times New Roman" w:hAnsi="Times New Roman"/>
          <w:sz w:val="24"/>
          <w:szCs w:val="24"/>
          <w:lang w:val="en-US"/>
        </w:rPr>
        <w:fldChar w:fldCharType="separate"/>
      </w:r>
      <w:r w:rsidRPr="002162D7">
        <w:rPr>
          <w:rFonts w:ascii="Times New Roman" w:hAnsi="Times New Roman"/>
          <w:noProof/>
          <w:sz w:val="24"/>
          <w:szCs w:val="24"/>
          <w:lang w:val="en-US"/>
        </w:rPr>
        <w:t>(Zasoski and Burau 1977)</w:t>
      </w:r>
      <w:r w:rsidRPr="00186DC8">
        <w:rPr>
          <w:rFonts w:ascii="Times New Roman" w:hAnsi="Times New Roman"/>
          <w:sz w:val="24"/>
          <w:szCs w:val="24"/>
          <w:lang w:val="en-US"/>
        </w:rPr>
        <w:fldChar w:fldCharType="end"/>
      </w:r>
      <w:r w:rsidRPr="00186DC8">
        <w:rPr>
          <w:rFonts w:ascii="Times New Roman" w:hAnsi="Times New Roman"/>
          <w:sz w:val="24"/>
          <w:szCs w:val="24"/>
          <w:lang w:val="en-US"/>
        </w:rPr>
        <w:t xml:space="preserve">, using the </w:t>
      </w:r>
      <w:r>
        <w:rPr>
          <w:rFonts w:ascii="Times New Roman" w:hAnsi="Times New Roman"/>
          <w:sz w:val="24"/>
          <w:szCs w:val="24"/>
          <w:lang w:val="en-US"/>
        </w:rPr>
        <w:t xml:space="preserve">same </w:t>
      </w:r>
      <w:r w:rsidRPr="00186DC8">
        <w:rPr>
          <w:rFonts w:ascii="Times New Roman" w:hAnsi="Times New Roman"/>
          <w:sz w:val="24"/>
          <w:szCs w:val="24"/>
          <w:lang w:val="en-US"/>
        </w:rPr>
        <w:t>methods described for the soils.</w:t>
      </w:r>
    </w:p>
    <w:p w14:paraId="05159E7A" w14:textId="77777777" w:rsidR="006E4242" w:rsidRPr="00186DC8" w:rsidRDefault="006E4242" w:rsidP="006E4242">
      <w:pPr>
        <w:spacing w:after="0" w:line="480" w:lineRule="auto"/>
        <w:jc w:val="both"/>
        <w:rPr>
          <w:rFonts w:ascii="Times New Roman" w:hAnsi="Times New Roman"/>
          <w:i/>
          <w:sz w:val="24"/>
          <w:szCs w:val="24"/>
          <w:lang w:val="en-US"/>
        </w:rPr>
      </w:pPr>
    </w:p>
    <w:p w14:paraId="296D7355" w14:textId="77777777" w:rsidR="006E4242" w:rsidRPr="00186DC8" w:rsidRDefault="006E4242" w:rsidP="006E4242">
      <w:pPr>
        <w:spacing w:after="0" w:line="480" w:lineRule="auto"/>
        <w:jc w:val="both"/>
        <w:rPr>
          <w:rFonts w:ascii="Times New Roman" w:hAnsi="Times New Roman"/>
          <w:i/>
          <w:sz w:val="24"/>
          <w:szCs w:val="24"/>
          <w:lang w:val="en-US"/>
        </w:rPr>
      </w:pPr>
      <w:r w:rsidRPr="00186DC8">
        <w:rPr>
          <w:rFonts w:ascii="Times New Roman" w:hAnsi="Times New Roman"/>
          <w:i/>
          <w:sz w:val="24"/>
          <w:szCs w:val="24"/>
          <w:lang w:val="en-US"/>
        </w:rPr>
        <w:t>Statistical analysis</w:t>
      </w:r>
    </w:p>
    <w:p w14:paraId="66EE5983" w14:textId="77777777" w:rsidR="006E4242" w:rsidRPr="00186DC8" w:rsidRDefault="006E4242" w:rsidP="006E4242">
      <w:pPr>
        <w:spacing w:after="0" w:line="480" w:lineRule="auto"/>
        <w:jc w:val="both"/>
        <w:rPr>
          <w:rFonts w:ascii="Times New Roman" w:hAnsi="Times New Roman"/>
          <w:sz w:val="24"/>
          <w:szCs w:val="24"/>
          <w:lang w:val="en-US"/>
        </w:rPr>
      </w:pPr>
      <w:r w:rsidRPr="00186DC8">
        <w:rPr>
          <w:rFonts w:ascii="Times New Roman" w:hAnsi="Times New Roman"/>
          <w:sz w:val="24"/>
          <w:szCs w:val="24"/>
          <w:lang w:val="en-US"/>
        </w:rPr>
        <w:tab/>
      </w:r>
      <w:r>
        <w:rPr>
          <w:rFonts w:ascii="Times New Roman" w:hAnsi="Times New Roman"/>
          <w:sz w:val="24"/>
          <w:szCs w:val="24"/>
          <w:lang w:val="en-US"/>
        </w:rPr>
        <w:t>F</w:t>
      </w:r>
      <w:r w:rsidRPr="00186DC8">
        <w:rPr>
          <w:rFonts w:ascii="Times New Roman" w:hAnsi="Times New Roman"/>
          <w:sz w:val="24"/>
          <w:szCs w:val="24"/>
          <w:lang w:val="en-US"/>
        </w:rPr>
        <w:t>irst, we use</w:t>
      </w:r>
      <w:r>
        <w:rPr>
          <w:rFonts w:ascii="Times New Roman" w:hAnsi="Times New Roman"/>
          <w:sz w:val="24"/>
          <w:szCs w:val="24"/>
          <w:lang w:val="en-US"/>
        </w:rPr>
        <w:t>d</w:t>
      </w:r>
      <w:r w:rsidRPr="00186DC8">
        <w:rPr>
          <w:rFonts w:ascii="Times New Roman" w:hAnsi="Times New Roman"/>
          <w:sz w:val="24"/>
          <w:szCs w:val="24"/>
          <w:lang w:val="en-US"/>
        </w:rPr>
        <w:t xml:space="preserve"> leaf stoichiometry</w:t>
      </w:r>
      <w:r>
        <w:rPr>
          <w:rFonts w:ascii="Times New Roman" w:hAnsi="Times New Roman"/>
          <w:sz w:val="24"/>
          <w:szCs w:val="24"/>
          <w:lang w:val="en-US"/>
        </w:rPr>
        <w:t xml:space="preserve"> (the ratio between nutrients and C concentration)</w:t>
      </w:r>
      <w:r w:rsidRPr="00186DC8">
        <w:rPr>
          <w:rFonts w:ascii="Times New Roman" w:hAnsi="Times New Roman"/>
          <w:sz w:val="24"/>
          <w:szCs w:val="24"/>
          <w:lang w:val="en-US"/>
        </w:rPr>
        <w:t xml:space="preserve"> instead of leaf nutrient concentration to study </w:t>
      </w:r>
      <w:r>
        <w:rPr>
          <w:rFonts w:ascii="Times New Roman" w:hAnsi="Times New Roman"/>
          <w:sz w:val="24"/>
          <w:szCs w:val="24"/>
          <w:lang w:val="en-US"/>
        </w:rPr>
        <w:t xml:space="preserve">the elemental composition </w:t>
      </w:r>
      <w:r>
        <w:rPr>
          <w:rFonts w:ascii="Times New Roman" w:hAnsi="Times New Roman"/>
          <w:sz w:val="24"/>
          <w:szCs w:val="24"/>
          <w:lang w:val="en-US"/>
        </w:rPr>
        <w:fldChar w:fldCharType="begin" w:fldLock="1"/>
      </w:r>
      <w:r>
        <w:rPr>
          <w:rFonts w:ascii="Times New Roman" w:hAnsi="Times New Roman"/>
          <w:sz w:val="24"/>
          <w:szCs w:val="24"/>
          <w:lang w:val="en-US"/>
        </w:rPr>
        <w:instrText>ADDIN CSL_CITATION {"citationItems":[{"id":"ITEM-1","itemData":{"DOI":"10.1016/j.envexpbot.2014.10.005","ISBN":"00988472","ISSN":"00988472","abstract":"Diverse plant functions (e.g., growth, storage, defense and anti-stress mechanisms) use elements disproportionally. We hypothesized that plants growing under different abiotic and biotic conditions would shift their elemental compositions in response to a very severe drought. We tested this hypothesis by investigating the changes in foliar stoichiometry and species composition from a very severe drought. We also tested the effects of previous droughts (acclimation) on this response. Different species growing in the same community responded more similarly to a very severe drought than did individual species growing in different communities. The stoichiometric shifts were thus more community-dependent than species-dependent. The results also suggested that plants grown in monoculture were less stoichiometrically plastic during the drought than plants grown in a more diverse community. Previous exposure to long-term drought treatments in the same communities did not significantly affect the stoichiometric shifts during the new drought. Differential use of resources may have been responsible for these responses. Monocultured plants, which used the same resources in similar proportions, had more difficulty avoiding direct competition when the resources became scarcer. Moreover, each species tested had a particular elemental composition in all communities and climatic treatments. The differences in foliar elemental compositions were largest between plant functional groups (shrubs and grasses) and smallest among species within the same functional group. Global principal components analyses (PCAs) identified a general tendency for all species, independently of the community in which they grew, toward lower concentrations of K, N, P, Mg and S, and to higher concentrations of C and Fe as the drought advanced. This study has demonstrated the utility of analyses of differences and shifts in plant elemental composition for understanding the processes underlying the responses of plants to changes in biotic and abiotic environmental conditions.","author":[{"dropping-particle":"","family":"Urbina","given":"Ifigenia","non-dropping-particle":"","parse-names":false,"suffix":""},{"dropping-particle":"","family":"Sardans","given":"Jordi","non-dropping-particle":"","parse-names":false,"suffix":""},{"dropping-particle":"","family":"Beierkuhnlein","given":"Carl","non-dropping-particle":"","parse-names":false,"suffix":""},{"dropping-particle":"","family":"Jentsch","given":"Anke","non-dropping-particle":"","parse-names":false,"suffix":""},{"dropping-particle":"","family":"Backhaus","given":"Sabrina","non-dropping-particle":"","parse-names":false,"suffix":""},{"dropping-particle":"","family":"Grant","given":"Kerstin","non-dropping-particle":"","parse-names":false,"suffix":""},{"dropping-particle":"","family":"Kreyling","given":"Juergen","non-dropping-particle":"","parse-names":false,"suffix":""},{"dropping-particle":"","family":"Peñuelas","given":"Josep","non-dropping-particle":"","parse-names":false,"suffix":""}],"container-title":"Environmental and Experimental Botany","id":"ITEM-1","issue":"March","issued":{"date-parts":[["2015"]]},"page":"63-73","title":"Shifts in the elemental composition of plants during a very severe drought","type":"article-journal","volume":"111"},"uris":["http://www.mendeley.com/documents/?uuid=59c455bc-fff4-4f04-906b-5affba648979"]}],"mendeley":{"formattedCitation":"(Urbina et al. 2015)","plainTextFormattedCitation":"(Urbina et al. 2015)","previouslyFormattedCitation":"(Urbina et al. 2015)"},"properties":{"noteIndex":0},"schema":"https://github.com/citation-style-language/schema/raw/master/csl-citation.json"}</w:instrText>
      </w:r>
      <w:r>
        <w:rPr>
          <w:rFonts w:ascii="Times New Roman" w:hAnsi="Times New Roman"/>
          <w:sz w:val="24"/>
          <w:szCs w:val="24"/>
          <w:lang w:val="en-US"/>
        </w:rPr>
        <w:fldChar w:fldCharType="separate"/>
      </w:r>
      <w:r w:rsidRPr="002162D7">
        <w:rPr>
          <w:rFonts w:ascii="Times New Roman" w:hAnsi="Times New Roman"/>
          <w:noProof/>
          <w:sz w:val="24"/>
          <w:szCs w:val="24"/>
          <w:lang w:val="en-US"/>
        </w:rPr>
        <w:t>(Urbina et al. 2015)</w:t>
      </w:r>
      <w:r>
        <w:rPr>
          <w:rFonts w:ascii="Times New Roman" w:hAnsi="Times New Roman"/>
          <w:sz w:val="24"/>
          <w:szCs w:val="24"/>
          <w:lang w:val="en-US"/>
        </w:rPr>
        <w:fldChar w:fldCharType="end"/>
      </w:r>
      <w:r w:rsidRPr="00186DC8">
        <w:rPr>
          <w:rFonts w:ascii="Times New Roman" w:hAnsi="Times New Roman"/>
          <w:sz w:val="24"/>
          <w:szCs w:val="24"/>
          <w:lang w:val="en-US"/>
        </w:rPr>
        <w:t>. However, leaf stoichiometry and leaf nutrient concentration showed nearly the same result</w:t>
      </w:r>
      <w:r>
        <w:rPr>
          <w:rFonts w:ascii="Times New Roman" w:hAnsi="Times New Roman"/>
          <w:sz w:val="24"/>
          <w:szCs w:val="24"/>
          <w:lang w:val="en-US"/>
        </w:rPr>
        <w:t>s</w:t>
      </w:r>
      <w:r w:rsidRPr="00186DC8">
        <w:rPr>
          <w:rFonts w:ascii="Times New Roman" w:hAnsi="Times New Roman"/>
          <w:sz w:val="24"/>
          <w:szCs w:val="24"/>
          <w:lang w:val="en-US"/>
        </w:rPr>
        <w:t xml:space="preserve">, </w:t>
      </w:r>
      <w:r>
        <w:rPr>
          <w:rFonts w:ascii="Times New Roman" w:hAnsi="Times New Roman"/>
          <w:sz w:val="24"/>
          <w:szCs w:val="24"/>
          <w:lang w:val="en-US"/>
        </w:rPr>
        <w:t>so</w:t>
      </w:r>
      <w:r w:rsidRPr="00186DC8">
        <w:rPr>
          <w:rFonts w:ascii="Times New Roman" w:hAnsi="Times New Roman"/>
          <w:sz w:val="24"/>
          <w:szCs w:val="24"/>
          <w:lang w:val="en-US"/>
        </w:rPr>
        <w:t xml:space="preserve"> we used the latter for</w:t>
      </w:r>
      <w:r>
        <w:rPr>
          <w:rFonts w:ascii="Times New Roman" w:hAnsi="Times New Roman"/>
          <w:sz w:val="24"/>
          <w:szCs w:val="24"/>
          <w:lang w:val="en-US"/>
        </w:rPr>
        <w:t xml:space="preserve"> the</w:t>
      </w:r>
      <w:r w:rsidRPr="00186DC8">
        <w:rPr>
          <w:rFonts w:ascii="Times New Roman" w:hAnsi="Times New Roman"/>
          <w:sz w:val="24"/>
          <w:szCs w:val="24"/>
          <w:lang w:val="en-US"/>
        </w:rPr>
        <w:t xml:space="preserve"> sake of simplicity. We examined the fit of all variables to the assumptions of normality and homogeneity of variance, using the Shapiro-Wilk and </w:t>
      </w:r>
      <w:proofErr w:type="spellStart"/>
      <w:r w:rsidRPr="00186DC8">
        <w:rPr>
          <w:rFonts w:ascii="Times New Roman" w:hAnsi="Times New Roman"/>
          <w:sz w:val="24"/>
          <w:szCs w:val="24"/>
          <w:lang w:val="en-US"/>
        </w:rPr>
        <w:t>Levene</w:t>
      </w:r>
      <w:proofErr w:type="spellEnd"/>
      <w:r w:rsidRPr="00186DC8">
        <w:rPr>
          <w:rFonts w:ascii="Times New Roman" w:hAnsi="Times New Roman"/>
          <w:sz w:val="24"/>
          <w:szCs w:val="24"/>
          <w:lang w:val="en-US"/>
        </w:rPr>
        <w:t xml:space="preserve"> test, respectively. </w:t>
      </w:r>
      <w:r>
        <w:rPr>
          <w:rFonts w:ascii="Times New Roman" w:hAnsi="Times New Roman"/>
          <w:sz w:val="24"/>
          <w:szCs w:val="24"/>
          <w:lang w:val="en-US"/>
        </w:rPr>
        <w:t>All variables</w:t>
      </w:r>
      <w:r w:rsidRPr="00186DC8">
        <w:rPr>
          <w:rFonts w:ascii="Times New Roman" w:hAnsi="Times New Roman"/>
          <w:sz w:val="24"/>
          <w:szCs w:val="24"/>
          <w:lang w:val="en-US"/>
        </w:rPr>
        <w:t xml:space="preserve"> were normalized by log</w:t>
      </w:r>
      <w:r w:rsidRPr="00186DC8">
        <w:rPr>
          <w:rFonts w:ascii="Times New Roman" w:hAnsi="Times New Roman"/>
          <w:sz w:val="24"/>
          <w:szCs w:val="24"/>
          <w:vertAlign w:val="subscript"/>
          <w:lang w:val="en-US"/>
        </w:rPr>
        <w:t xml:space="preserve">10 </w:t>
      </w:r>
      <w:r w:rsidRPr="00186DC8">
        <w:rPr>
          <w:rFonts w:ascii="Times New Roman" w:hAnsi="Times New Roman"/>
          <w:sz w:val="24"/>
          <w:szCs w:val="24"/>
          <w:lang w:val="en-US"/>
        </w:rPr>
        <w:t xml:space="preserve">transformations. </w:t>
      </w:r>
      <w:r>
        <w:rPr>
          <w:rFonts w:ascii="Times New Roman" w:hAnsi="Times New Roman"/>
          <w:sz w:val="24"/>
          <w:szCs w:val="24"/>
          <w:lang w:val="en-GB"/>
        </w:rPr>
        <w:t>T</w:t>
      </w:r>
      <w:r w:rsidRPr="005B10D5">
        <w:rPr>
          <w:rFonts w:ascii="Times New Roman" w:hAnsi="Times New Roman"/>
          <w:sz w:val="24"/>
          <w:szCs w:val="24"/>
          <w:lang w:val="en-GB"/>
        </w:rPr>
        <w:t xml:space="preserve">o </w:t>
      </w:r>
      <w:r>
        <w:rPr>
          <w:rFonts w:ascii="Times New Roman" w:hAnsi="Times New Roman"/>
          <w:sz w:val="24"/>
          <w:szCs w:val="24"/>
          <w:lang w:val="en-GB"/>
        </w:rPr>
        <w:t>know the importance of the</w:t>
      </w:r>
      <w:r w:rsidRPr="005B10D5">
        <w:rPr>
          <w:rFonts w:ascii="Times New Roman" w:hAnsi="Times New Roman"/>
          <w:sz w:val="24"/>
          <w:szCs w:val="24"/>
          <w:lang w:val="en-GB"/>
        </w:rPr>
        <w:t xml:space="preserve"> </w:t>
      </w:r>
      <w:r>
        <w:rPr>
          <w:rFonts w:ascii="Times New Roman" w:hAnsi="Times New Roman"/>
          <w:sz w:val="24"/>
          <w:szCs w:val="24"/>
          <w:lang w:val="en-GB"/>
        </w:rPr>
        <w:t xml:space="preserve">three sources of </w:t>
      </w:r>
      <w:r w:rsidRPr="005B10D5">
        <w:rPr>
          <w:rFonts w:ascii="Times New Roman" w:hAnsi="Times New Roman"/>
          <w:sz w:val="24"/>
          <w:szCs w:val="24"/>
          <w:lang w:val="en-GB"/>
        </w:rPr>
        <w:t>variability (tree</w:t>
      </w:r>
      <w:r>
        <w:rPr>
          <w:rFonts w:ascii="Times New Roman" w:hAnsi="Times New Roman"/>
          <w:sz w:val="24"/>
          <w:szCs w:val="24"/>
          <w:lang w:val="en-GB"/>
        </w:rPr>
        <w:t xml:space="preserve">, </w:t>
      </w:r>
      <w:r w:rsidRPr="005B10D5">
        <w:rPr>
          <w:rFonts w:ascii="Times New Roman" w:hAnsi="Times New Roman"/>
          <w:sz w:val="24"/>
          <w:szCs w:val="24"/>
          <w:lang w:val="en-GB"/>
        </w:rPr>
        <w:t>plot</w:t>
      </w:r>
      <w:r>
        <w:rPr>
          <w:rFonts w:ascii="Times New Roman" w:hAnsi="Times New Roman"/>
          <w:sz w:val="24"/>
          <w:szCs w:val="24"/>
          <w:lang w:val="en-GB"/>
        </w:rPr>
        <w:t>,</w:t>
      </w:r>
      <w:r w:rsidRPr="005B10D5">
        <w:rPr>
          <w:rFonts w:ascii="Times New Roman" w:hAnsi="Times New Roman"/>
          <w:sz w:val="24"/>
          <w:szCs w:val="24"/>
          <w:lang w:val="en-GB"/>
        </w:rPr>
        <w:t xml:space="preserve"> and population level)</w:t>
      </w:r>
      <w:r>
        <w:rPr>
          <w:rFonts w:ascii="Times New Roman" w:hAnsi="Times New Roman"/>
          <w:sz w:val="24"/>
          <w:szCs w:val="24"/>
          <w:lang w:val="en-GB"/>
        </w:rPr>
        <w:t xml:space="preserve"> in the </w:t>
      </w:r>
      <w:r w:rsidRPr="005B10D5">
        <w:rPr>
          <w:rFonts w:ascii="Times New Roman" w:hAnsi="Times New Roman"/>
          <w:sz w:val="24"/>
          <w:szCs w:val="24"/>
          <w:lang w:val="en-GB"/>
        </w:rPr>
        <w:t>soil and leaf nutrient</w:t>
      </w:r>
      <w:r>
        <w:rPr>
          <w:rFonts w:ascii="Times New Roman" w:hAnsi="Times New Roman"/>
          <w:sz w:val="24"/>
          <w:szCs w:val="24"/>
          <w:lang w:val="en-GB"/>
        </w:rPr>
        <w:t xml:space="preserve"> concentrations</w:t>
      </w:r>
      <w:r w:rsidRPr="00186DC8">
        <w:rPr>
          <w:rFonts w:ascii="Times New Roman" w:hAnsi="Times New Roman"/>
          <w:sz w:val="24"/>
          <w:szCs w:val="24"/>
          <w:lang w:val="en-US"/>
        </w:rPr>
        <w:t xml:space="preserve">, we used the restricted maximum likelihood (REML) method in the </w:t>
      </w:r>
      <w:proofErr w:type="spellStart"/>
      <w:r w:rsidRPr="00186DC8">
        <w:rPr>
          <w:rFonts w:ascii="Times New Roman" w:hAnsi="Times New Roman"/>
          <w:sz w:val="24"/>
          <w:szCs w:val="24"/>
          <w:lang w:val="en-US"/>
        </w:rPr>
        <w:t>lme</w:t>
      </w:r>
      <w:proofErr w:type="spellEnd"/>
      <w:r w:rsidRPr="00186DC8">
        <w:rPr>
          <w:rFonts w:ascii="Times New Roman" w:hAnsi="Times New Roman"/>
          <w:sz w:val="24"/>
          <w:szCs w:val="24"/>
          <w:lang w:val="en-US"/>
        </w:rPr>
        <w:t xml:space="preserve"> function of the "</w:t>
      </w:r>
      <w:proofErr w:type="spellStart"/>
      <w:r w:rsidRPr="00186DC8">
        <w:rPr>
          <w:rFonts w:ascii="Times New Roman" w:hAnsi="Times New Roman"/>
          <w:sz w:val="24"/>
          <w:szCs w:val="24"/>
          <w:lang w:val="en-US"/>
        </w:rPr>
        <w:t>nlme</w:t>
      </w:r>
      <w:proofErr w:type="spellEnd"/>
      <w:r w:rsidRPr="00186DC8">
        <w:rPr>
          <w:rFonts w:ascii="Times New Roman" w:hAnsi="Times New Roman"/>
          <w:sz w:val="24"/>
          <w:szCs w:val="24"/>
          <w:lang w:val="en-US"/>
        </w:rPr>
        <w:t>" package of R</w:t>
      </w:r>
      <w:r>
        <w:rPr>
          <w:rFonts w:ascii="Times New Roman" w:hAnsi="Times New Roman"/>
          <w:sz w:val="24"/>
          <w:szCs w:val="24"/>
          <w:lang w:val="en-US"/>
        </w:rPr>
        <w:t xml:space="preserve">. </w:t>
      </w:r>
      <w:r w:rsidRPr="00186DC8">
        <w:rPr>
          <w:rFonts w:ascii="Times New Roman" w:hAnsi="Times New Roman"/>
          <w:sz w:val="24"/>
          <w:szCs w:val="24"/>
          <w:lang w:val="en-US"/>
        </w:rPr>
        <w:t>We fitted a general linear model to the variance across the three scales, nest</w:t>
      </w:r>
      <w:r>
        <w:rPr>
          <w:rFonts w:ascii="Times New Roman" w:hAnsi="Times New Roman"/>
          <w:sz w:val="24"/>
          <w:szCs w:val="24"/>
          <w:lang w:val="en-US"/>
        </w:rPr>
        <w:t>ing</w:t>
      </w:r>
      <w:r w:rsidRPr="00186DC8">
        <w:rPr>
          <w:rFonts w:ascii="Times New Roman" w:hAnsi="Times New Roman"/>
          <w:sz w:val="24"/>
          <w:szCs w:val="24"/>
          <w:lang w:val="en-US"/>
        </w:rPr>
        <w:t xml:space="preserve"> one into another in this increasing order: tree, plot</w:t>
      </w:r>
      <w:r>
        <w:rPr>
          <w:rFonts w:ascii="Times New Roman" w:hAnsi="Times New Roman"/>
          <w:sz w:val="24"/>
          <w:szCs w:val="24"/>
          <w:lang w:val="en-US"/>
        </w:rPr>
        <w:t>,</w:t>
      </w:r>
      <w:r w:rsidRPr="00186DC8">
        <w:rPr>
          <w:rFonts w:ascii="Times New Roman" w:hAnsi="Times New Roman"/>
          <w:sz w:val="24"/>
          <w:szCs w:val="24"/>
          <w:lang w:val="en-US"/>
        </w:rPr>
        <w:t xml:space="preserve"> population. The amount of variance explained at each level and the coefficient of varia</w:t>
      </w:r>
      <w:r>
        <w:rPr>
          <w:rFonts w:ascii="Times New Roman" w:hAnsi="Times New Roman"/>
          <w:sz w:val="24"/>
          <w:szCs w:val="24"/>
          <w:lang w:val="en-US"/>
        </w:rPr>
        <w:t>tion</w:t>
      </w:r>
      <w:r w:rsidRPr="00186DC8">
        <w:rPr>
          <w:rFonts w:ascii="Times New Roman" w:hAnsi="Times New Roman"/>
          <w:sz w:val="24"/>
          <w:szCs w:val="24"/>
          <w:lang w:val="en-US"/>
        </w:rPr>
        <w:t xml:space="preserve"> (CV) of each nutrient determine the nutrient variability in the leaf.</w:t>
      </w:r>
      <w:r>
        <w:rPr>
          <w:rFonts w:ascii="Times New Roman" w:hAnsi="Times New Roman"/>
          <w:sz w:val="24"/>
          <w:szCs w:val="24"/>
          <w:lang w:val="en-US"/>
        </w:rPr>
        <w:t xml:space="preserve"> CV was calculated as the standard deviation divided by the mean (× 100).</w:t>
      </w:r>
    </w:p>
    <w:p w14:paraId="60ECD8C8" w14:textId="77777777" w:rsidR="006E4242" w:rsidRPr="00186DC8" w:rsidRDefault="006E4242" w:rsidP="006E4242">
      <w:pPr>
        <w:spacing w:after="0" w:line="480" w:lineRule="auto"/>
        <w:ind w:firstLine="708"/>
        <w:jc w:val="both"/>
        <w:rPr>
          <w:rFonts w:ascii="Times New Roman" w:hAnsi="Times New Roman"/>
          <w:sz w:val="24"/>
          <w:szCs w:val="24"/>
          <w:lang w:val="en-US"/>
        </w:rPr>
      </w:pPr>
      <w:r>
        <w:rPr>
          <w:rFonts w:ascii="Times New Roman" w:hAnsi="Times New Roman"/>
          <w:sz w:val="24"/>
          <w:szCs w:val="24"/>
          <w:lang w:val="en-GB"/>
        </w:rPr>
        <w:t>T</w:t>
      </w:r>
      <w:r w:rsidRPr="005B10D5">
        <w:rPr>
          <w:rFonts w:ascii="Times New Roman" w:hAnsi="Times New Roman"/>
          <w:sz w:val="24"/>
          <w:szCs w:val="24"/>
          <w:lang w:val="en-GB"/>
        </w:rPr>
        <w:t xml:space="preserve">o </w:t>
      </w:r>
      <w:r>
        <w:rPr>
          <w:rFonts w:ascii="Times New Roman" w:hAnsi="Times New Roman"/>
          <w:sz w:val="24"/>
          <w:szCs w:val="24"/>
          <w:lang w:val="en-GB"/>
        </w:rPr>
        <w:t>know</w:t>
      </w:r>
      <w:r w:rsidRPr="005B10D5">
        <w:rPr>
          <w:rFonts w:ascii="Times New Roman" w:hAnsi="Times New Roman"/>
          <w:sz w:val="24"/>
          <w:szCs w:val="24"/>
          <w:lang w:val="en-GB"/>
        </w:rPr>
        <w:t xml:space="preserve"> the relationships among </w:t>
      </w:r>
      <w:r>
        <w:rPr>
          <w:rFonts w:ascii="Times New Roman" w:hAnsi="Times New Roman"/>
          <w:sz w:val="24"/>
          <w:szCs w:val="24"/>
          <w:lang w:val="en-GB"/>
        </w:rPr>
        <w:t>soil nutrients</w:t>
      </w:r>
      <w:r w:rsidRPr="005B10D5">
        <w:rPr>
          <w:rFonts w:ascii="Times New Roman" w:hAnsi="Times New Roman"/>
          <w:sz w:val="24"/>
          <w:szCs w:val="24"/>
          <w:lang w:val="en-GB"/>
        </w:rPr>
        <w:t xml:space="preserve"> </w:t>
      </w:r>
      <w:r>
        <w:rPr>
          <w:rFonts w:ascii="Times New Roman" w:hAnsi="Times New Roman"/>
          <w:sz w:val="24"/>
          <w:szCs w:val="24"/>
          <w:lang w:val="en-GB"/>
        </w:rPr>
        <w:t xml:space="preserve">we used </w:t>
      </w:r>
      <w:r>
        <w:rPr>
          <w:rFonts w:ascii="Times New Roman" w:hAnsi="Times New Roman"/>
          <w:sz w:val="24"/>
          <w:szCs w:val="24"/>
          <w:lang w:val="en-US"/>
        </w:rPr>
        <w:t>a</w:t>
      </w:r>
      <w:r w:rsidRPr="00186DC8">
        <w:rPr>
          <w:rFonts w:ascii="Times New Roman" w:hAnsi="Times New Roman"/>
          <w:sz w:val="24"/>
          <w:szCs w:val="24"/>
          <w:lang w:val="en-US"/>
        </w:rPr>
        <w:t xml:space="preserve"> Principal Component Analysis (PCA) for all the soil nutrients. An ANOVA and a Tukey HSD post</w:t>
      </w:r>
      <w:r>
        <w:rPr>
          <w:rFonts w:ascii="Times New Roman" w:hAnsi="Times New Roman"/>
          <w:sz w:val="24"/>
          <w:szCs w:val="24"/>
          <w:lang w:val="en-US"/>
        </w:rPr>
        <w:t>-</w:t>
      </w:r>
      <w:r w:rsidRPr="00186DC8">
        <w:rPr>
          <w:rFonts w:ascii="Times New Roman" w:hAnsi="Times New Roman"/>
          <w:sz w:val="24"/>
          <w:szCs w:val="24"/>
          <w:lang w:val="en-US"/>
        </w:rPr>
        <w:t>hoc analys</w:t>
      </w:r>
      <w:r>
        <w:rPr>
          <w:rFonts w:ascii="Times New Roman" w:hAnsi="Times New Roman"/>
          <w:sz w:val="24"/>
          <w:szCs w:val="24"/>
          <w:lang w:val="en-US"/>
        </w:rPr>
        <w:t>i</w:t>
      </w:r>
      <w:r w:rsidRPr="00186DC8">
        <w:rPr>
          <w:rFonts w:ascii="Times New Roman" w:hAnsi="Times New Roman"/>
          <w:sz w:val="24"/>
          <w:szCs w:val="24"/>
          <w:lang w:val="en-US"/>
        </w:rPr>
        <w:t xml:space="preserve">s </w:t>
      </w:r>
      <w:proofErr w:type="gramStart"/>
      <w:r w:rsidRPr="00186DC8">
        <w:rPr>
          <w:rFonts w:ascii="Times New Roman" w:hAnsi="Times New Roman"/>
          <w:sz w:val="24"/>
          <w:szCs w:val="24"/>
          <w:lang w:val="en-US"/>
        </w:rPr>
        <w:t>were</w:t>
      </w:r>
      <w:proofErr w:type="gramEnd"/>
      <w:r w:rsidRPr="00186DC8">
        <w:rPr>
          <w:rFonts w:ascii="Times New Roman" w:hAnsi="Times New Roman"/>
          <w:sz w:val="24"/>
          <w:szCs w:val="24"/>
          <w:lang w:val="en-US"/>
        </w:rPr>
        <w:t xml:space="preserve"> performed using the individual scores of the two main axes of the PCA, to determine the significant differences between populations. A similar approach was taken for the leaf nutrient concentrations</w:t>
      </w:r>
      <w:r>
        <w:rPr>
          <w:rFonts w:ascii="Times New Roman" w:hAnsi="Times New Roman"/>
          <w:sz w:val="24"/>
          <w:szCs w:val="24"/>
          <w:lang w:val="en-US"/>
        </w:rPr>
        <w:t>, and nutrient score values from each PCA axes was recorded (Online Resource 1)</w:t>
      </w:r>
      <w:r w:rsidRPr="00186DC8">
        <w:rPr>
          <w:rFonts w:ascii="Times New Roman" w:hAnsi="Times New Roman"/>
          <w:sz w:val="24"/>
          <w:szCs w:val="24"/>
          <w:lang w:val="en-US"/>
        </w:rPr>
        <w:t xml:space="preserve">. </w:t>
      </w:r>
      <w:r>
        <w:rPr>
          <w:rFonts w:ascii="Times New Roman" w:hAnsi="Times New Roman"/>
          <w:sz w:val="24"/>
          <w:szCs w:val="24"/>
          <w:lang w:val="en-US"/>
        </w:rPr>
        <w:t>W</w:t>
      </w:r>
      <w:r w:rsidRPr="00186DC8">
        <w:rPr>
          <w:rFonts w:ascii="Times New Roman" w:hAnsi="Times New Roman"/>
          <w:sz w:val="24"/>
          <w:szCs w:val="24"/>
          <w:lang w:val="en-US"/>
        </w:rPr>
        <w:t xml:space="preserve">e explored the relationships between the soil </w:t>
      </w:r>
      <w:r>
        <w:rPr>
          <w:rFonts w:ascii="Times New Roman" w:hAnsi="Times New Roman"/>
          <w:sz w:val="24"/>
          <w:szCs w:val="24"/>
          <w:lang w:val="en-US"/>
        </w:rPr>
        <w:t>chemical attribute</w:t>
      </w:r>
      <w:r w:rsidRPr="00186DC8">
        <w:rPr>
          <w:rFonts w:ascii="Times New Roman" w:hAnsi="Times New Roman"/>
          <w:sz w:val="24"/>
          <w:szCs w:val="24"/>
          <w:lang w:val="en-US"/>
        </w:rPr>
        <w:t>s</w:t>
      </w:r>
      <w:r>
        <w:rPr>
          <w:rFonts w:ascii="Times New Roman" w:hAnsi="Times New Roman"/>
          <w:sz w:val="24"/>
          <w:szCs w:val="24"/>
          <w:lang w:val="en-US"/>
        </w:rPr>
        <w:t>,</w:t>
      </w:r>
      <w:r w:rsidRPr="00186DC8">
        <w:rPr>
          <w:rFonts w:ascii="Times New Roman" w:hAnsi="Times New Roman"/>
          <w:sz w:val="24"/>
          <w:szCs w:val="24"/>
          <w:lang w:val="en-US"/>
        </w:rPr>
        <w:t xml:space="preserve"> and the soil and leaf nutrient concentrations, as well as between the main soil and leaf </w:t>
      </w:r>
      <w:r w:rsidRPr="00186DC8">
        <w:rPr>
          <w:rFonts w:ascii="Times New Roman" w:hAnsi="Times New Roman"/>
          <w:sz w:val="24"/>
          <w:szCs w:val="24"/>
          <w:lang w:val="en-US"/>
        </w:rPr>
        <w:lastRenderedPageBreak/>
        <w:t xml:space="preserve">axes of the PCAs, using Pearson's correlations. </w:t>
      </w:r>
      <w:r>
        <w:rPr>
          <w:rFonts w:ascii="Times New Roman" w:hAnsi="Times New Roman"/>
          <w:sz w:val="24"/>
          <w:szCs w:val="24"/>
          <w:lang w:val="en-US"/>
        </w:rPr>
        <w:t xml:space="preserve">Due to the high amount of variability in these variables, we chose not to apply a Bonferroni correction in the p-values, to avoid the deletion of correlations with biological causes but a low correlation coefficient. Finally, </w:t>
      </w:r>
      <w:r w:rsidRPr="005B10D5">
        <w:rPr>
          <w:rFonts w:ascii="Times New Roman" w:hAnsi="Times New Roman"/>
          <w:sz w:val="24"/>
          <w:szCs w:val="24"/>
          <w:lang w:val="en-GB"/>
        </w:rPr>
        <w:t>to explain the causal relationship</w:t>
      </w:r>
      <w:r>
        <w:rPr>
          <w:rFonts w:ascii="Times New Roman" w:hAnsi="Times New Roman"/>
          <w:sz w:val="24"/>
          <w:szCs w:val="24"/>
          <w:lang w:val="en-GB"/>
        </w:rPr>
        <w:t xml:space="preserve"> of </w:t>
      </w:r>
      <w:r w:rsidRPr="005B10D5">
        <w:rPr>
          <w:rFonts w:ascii="Times New Roman" w:hAnsi="Times New Roman"/>
          <w:sz w:val="24"/>
          <w:szCs w:val="24"/>
          <w:lang w:val="en-GB"/>
        </w:rPr>
        <w:t xml:space="preserve">soil </w:t>
      </w:r>
      <w:r>
        <w:rPr>
          <w:rFonts w:ascii="Times New Roman" w:hAnsi="Times New Roman"/>
          <w:sz w:val="24"/>
          <w:szCs w:val="24"/>
          <w:lang w:val="en-GB"/>
        </w:rPr>
        <w:t>chemical attributes and soil and leaf nutrients,</w:t>
      </w:r>
      <w:r>
        <w:rPr>
          <w:rFonts w:ascii="Times New Roman" w:hAnsi="Times New Roman"/>
          <w:sz w:val="24"/>
          <w:szCs w:val="24"/>
          <w:lang w:val="en-US"/>
        </w:rPr>
        <w:t xml:space="preserve"> we built a structural equation model (SEM) with the “</w:t>
      </w:r>
      <w:proofErr w:type="spellStart"/>
      <w:r>
        <w:rPr>
          <w:rFonts w:ascii="Times New Roman" w:hAnsi="Times New Roman"/>
          <w:sz w:val="24"/>
          <w:szCs w:val="24"/>
          <w:lang w:val="en-US"/>
        </w:rPr>
        <w:t>lavaan</w:t>
      </w:r>
      <w:proofErr w:type="spellEnd"/>
      <w:r>
        <w:rPr>
          <w:rFonts w:ascii="Times New Roman" w:hAnsi="Times New Roman"/>
          <w:sz w:val="24"/>
          <w:szCs w:val="24"/>
          <w:lang w:val="en-US"/>
        </w:rPr>
        <w:t>” package, using untransformed data. The structure of the hypothesized causal relationships between selected variables was set based in our hypotheses and the Pearson correlation results and later slightly modified as a function of the highest statistical support according to the significance of chi-squared</w:t>
      </w:r>
      <w:r w:rsidRPr="005D71CE">
        <w:rPr>
          <w:rFonts w:ascii="Times New Roman" w:hAnsi="Times New Roman"/>
          <w:sz w:val="24"/>
          <w:szCs w:val="24"/>
          <w:lang w:val="en-US"/>
        </w:rPr>
        <w:t xml:space="preserve"> </w:t>
      </w:r>
      <w:r>
        <w:rPr>
          <w:rFonts w:ascii="Times New Roman" w:hAnsi="Times New Roman"/>
          <w:sz w:val="24"/>
          <w:szCs w:val="24"/>
          <w:lang w:val="en-US"/>
        </w:rPr>
        <w:t>(</w:t>
      </w:r>
      <w:r w:rsidRPr="00C93ADA">
        <w:rPr>
          <w:rFonts w:ascii="Times New Roman" w:hAnsi="Times New Roman"/>
          <w:i/>
          <w:iCs/>
          <w:sz w:val="24"/>
          <w:szCs w:val="24"/>
          <w:lang w:val="en-US"/>
        </w:rPr>
        <w:t>P</w:t>
      </w:r>
      <w:r>
        <w:rPr>
          <w:rFonts w:ascii="Times New Roman" w:hAnsi="Times New Roman"/>
          <w:sz w:val="24"/>
          <w:szCs w:val="24"/>
          <w:lang w:val="en-US"/>
        </w:rPr>
        <w:t xml:space="preserve"> &gt; 0.05), indicating that the covariance pattern predicted by the model is indistinguishable from the observed </w:t>
      </w:r>
      <w:r>
        <w:rPr>
          <w:rFonts w:ascii="Times New Roman" w:hAnsi="Times New Roman"/>
          <w:sz w:val="24"/>
          <w:szCs w:val="24"/>
          <w:lang w:val="en-US"/>
        </w:rPr>
        <w:fldChar w:fldCharType="begin" w:fldLock="1"/>
      </w:r>
      <w:r>
        <w:rPr>
          <w:rFonts w:ascii="Times New Roman" w:hAnsi="Times New Roman"/>
          <w:sz w:val="24"/>
          <w:szCs w:val="24"/>
          <w:lang w:val="en-US"/>
        </w:rPr>
        <w:instrText>ADDIN CSL_CITATION {"citationItems":[{"id":"ITEM-1","itemData":{"DOI":"10.1016/j.foreco.2012.07.018","ISSN":"0378-1127","author":[{"dropping-particle":"","family":"Alameda","given":"David","non-dropping-particle":"","parse-names":false,"suffix":""},{"dropping-particle":"","family":"Villar","given":"Rafael","non-dropping-particle":"","parse-names":false,"suffix":""},{"dropping-particle":"","family":"Iriondo","given":"José M","non-dropping-particle":"","parse-names":false,"suffix":""}],"container-title":"Forest Ecology and Management","id":"ITEM-1","issued":{"date-parts":[["2012"]]},"page":"128-137","title":"Forest Ecology and Management Spatial pattern of soil compaction: Trees ’ footprint on soil physical properties","type":"article-journal","volume":"283"},"uris":["http://www.mendeley.com/documents/?uuid=4c075383-c443-4812-8cc9-dcfbab38de7e"]}],"mendeley":{"formattedCitation":"(Alameda et al. 2012)","plainTextFormattedCitation":"(Alameda et al. 2012)","previouslyFormattedCitation":"(Alameda et al. 2012)"},"properties":{"noteIndex":0},"schema":"https://github.com/citation-style-language/schema/raw/master/csl-citation.json"}</w:instrText>
      </w:r>
      <w:r>
        <w:rPr>
          <w:rFonts w:ascii="Times New Roman" w:hAnsi="Times New Roman"/>
          <w:sz w:val="24"/>
          <w:szCs w:val="24"/>
          <w:lang w:val="en-US"/>
        </w:rPr>
        <w:fldChar w:fldCharType="separate"/>
      </w:r>
      <w:r w:rsidRPr="002162D7">
        <w:rPr>
          <w:rFonts w:ascii="Times New Roman" w:hAnsi="Times New Roman"/>
          <w:noProof/>
          <w:sz w:val="24"/>
          <w:szCs w:val="24"/>
          <w:lang w:val="en-US"/>
        </w:rPr>
        <w:t>(Alameda et al. 2012)</w:t>
      </w:r>
      <w:r>
        <w:rPr>
          <w:rFonts w:ascii="Times New Roman" w:hAnsi="Times New Roman"/>
          <w:sz w:val="24"/>
          <w:szCs w:val="24"/>
          <w:lang w:val="en-US"/>
        </w:rPr>
        <w:fldChar w:fldCharType="end"/>
      </w:r>
      <w:r>
        <w:rPr>
          <w:rFonts w:ascii="Times New Roman" w:hAnsi="Times New Roman"/>
          <w:sz w:val="24"/>
          <w:szCs w:val="24"/>
          <w:lang w:val="en-US"/>
        </w:rPr>
        <w:t>. In the SEM, w</w:t>
      </w:r>
      <w:r w:rsidRPr="00BA00FB">
        <w:rPr>
          <w:rFonts w:ascii="Times New Roman" w:hAnsi="Times New Roman"/>
          <w:sz w:val="24"/>
          <w:szCs w:val="24"/>
          <w:lang w:val="en-US"/>
        </w:rPr>
        <w:t>e use</w:t>
      </w:r>
      <w:r>
        <w:rPr>
          <w:rFonts w:ascii="Times New Roman" w:hAnsi="Times New Roman"/>
          <w:sz w:val="24"/>
          <w:szCs w:val="24"/>
          <w:lang w:val="en-US"/>
        </w:rPr>
        <w:t>d</w:t>
      </w:r>
      <w:r w:rsidRPr="00BA00FB">
        <w:rPr>
          <w:rFonts w:ascii="Times New Roman" w:hAnsi="Times New Roman"/>
          <w:sz w:val="24"/>
          <w:szCs w:val="24"/>
          <w:lang w:val="en-US"/>
        </w:rPr>
        <w:t xml:space="preserve"> the PCA axes to reduce the </w:t>
      </w:r>
      <w:proofErr w:type="gramStart"/>
      <w:r w:rsidRPr="00BA00FB">
        <w:rPr>
          <w:rFonts w:ascii="Times New Roman" w:hAnsi="Times New Roman"/>
          <w:sz w:val="24"/>
          <w:szCs w:val="24"/>
          <w:lang w:val="en-US"/>
        </w:rPr>
        <w:t>amount</w:t>
      </w:r>
      <w:proofErr w:type="gramEnd"/>
      <w:r w:rsidRPr="00BA00FB">
        <w:rPr>
          <w:rFonts w:ascii="Times New Roman" w:hAnsi="Times New Roman"/>
          <w:sz w:val="24"/>
          <w:szCs w:val="24"/>
          <w:lang w:val="en-US"/>
        </w:rPr>
        <w:t xml:space="preserve"> of variables to a linear combination of smaller components</w:t>
      </w:r>
      <w:r>
        <w:rPr>
          <w:rFonts w:ascii="Times New Roman" w:hAnsi="Times New Roman"/>
          <w:sz w:val="24"/>
          <w:szCs w:val="24"/>
          <w:lang w:val="en-US"/>
        </w:rPr>
        <w:t xml:space="preserve"> instead of creating composite variables. T</w:t>
      </w:r>
      <w:r w:rsidRPr="00BA00FB">
        <w:rPr>
          <w:rFonts w:ascii="Times New Roman" w:hAnsi="Times New Roman"/>
          <w:sz w:val="24"/>
          <w:szCs w:val="24"/>
          <w:lang w:val="en-US"/>
        </w:rPr>
        <w:t xml:space="preserve">he </w:t>
      </w:r>
      <w:r>
        <w:rPr>
          <w:rFonts w:ascii="Times New Roman" w:hAnsi="Times New Roman"/>
          <w:sz w:val="24"/>
          <w:szCs w:val="24"/>
          <w:lang w:val="en-US"/>
        </w:rPr>
        <w:t>“</w:t>
      </w:r>
      <w:proofErr w:type="spellStart"/>
      <w:r w:rsidRPr="00BA00FB">
        <w:rPr>
          <w:rFonts w:ascii="Times New Roman" w:hAnsi="Times New Roman"/>
          <w:sz w:val="24"/>
          <w:szCs w:val="24"/>
          <w:lang w:val="en-US"/>
        </w:rPr>
        <w:t>lavaan</w:t>
      </w:r>
      <w:proofErr w:type="spellEnd"/>
      <w:r>
        <w:rPr>
          <w:rFonts w:ascii="Times New Roman" w:hAnsi="Times New Roman"/>
          <w:sz w:val="24"/>
          <w:szCs w:val="24"/>
          <w:lang w:val="en-US"/>
        </w:rPr>
        <w:t>”</w:t>
      </w:r>
      <w:r w:rsidRPr="00BA00FB">
        <w:rPr>
          <w:rFonts w:ascii="Times New Roman" w:hAnsi="Times New Roman"/>
          <w:sz w:val="24"/>
          <w:szCs w:val="24"/>
          <w:lang w:val="en-US"/>
        </w:rPr>
        <w:t xml:space="preserve"> package </w:t>
      </w:r>
      <w:r>
        <w:rPr>
          <w:rFonts w:ascii="Times New Roman" w:hAnsi="Times New Roman"/>
          <w:sz w:val="24"/>
          <w:szCs w:val="24"/>
          <w:lang w:val="en-US"/>
        </w:rPr>
        <w:t>have compiling issues</w:t>
      </w:r>
      <w:r w:rsidRPr="00BA00FB">
        <w:rPr>
          <w:rFonts w:ascii="Times New Roman" w:hAnsi="Times New Roman"/>
          <w:sz w:val="24"/>
          <w:szCs w:val="24"/>
          <w:lang w:val="en-US"/>
        </w:rPr>
        <w:t xml:space="preserve"> to create composite variables (especially if there is more than one) and some authors </w:t>
      </w:r>
      <w:r>
        <w:rPr>
          <w:rFonts w:ascii="Times New Roman" w:hAnsi="Times New Roman"/>
          <w:sz w:val="24"/>
          <w:szCs w:val="24"/>
          <w:lang w:val="en-US"/>
        </w:rPr>
        <w:fldChar w:fldCharType="begin" w:fldLock="1"/>
      </w:r>
      <w:r>
        <w:rPr>
          <w:rFonts w:ascii="Times New Roman" w:hAnsi="Times New Roman"/>
          <w:sz w:val="24"/>
          <w:szCs w:val="24"/>
          <w:lang w:val="en-US"/>
        </w:rPr>
        <w:instrText>ADDIN CSL_CITATION {"citationItems":[{"id":"ITEM-1","itemData":{"DOI":"10.1007/s10651-007-0047-7","ISSN":"13528505","abstract":"Structural equation modeling (SEM) holds the promise of providing natural scientists the capacity to evaluate complex multivariate hypotheses about ecological systems. Building on its predecessors, path analysis and factor analysis, SEM allows for the incorporation of both observed and unobserved (latent) variables into theoretically-based probabilistic models. In this paper we discuss the interface between theory and data in SEM and the use of an additional variable type, the composite. In simple terms, composite variables specify the influences of collections of other variables and can be helpful in modeling heterogeneous concepts of the sort commonly of interest to ecologists. While long recognized as a potentially important element of SEM, composite variables have received very limited use, in part because of a lack of theoretical consideration, but also because of difficulties that arise in parameter estimation when using conventional solution procedures. In this paper we present a framework for discussing composites and demonstrate how the use of partially-reduced-form models can help to overcome some of the parameter estimation and evaluation problems associated with models containing composites. Diagnostic procedures for evaluating the most appropriate and effective use of composites are illustrated with an example from the ecological literature. It is argued that an ability to incorporate composite variables into structural equation models may be particularly valuable in the study of natural systems, where concepts are frequently multifaceted and the influence of suites of variables are often of interest. © Springer Science+Business Media, LLC 2007.","author":[{"dropping-particle":"","family":"Grace","given":"James B.","non-dropping-particle":"","parse-names":false,"suffix":""},{"dropping-particle":"","family":"Bollen","given":"Kenneth A.","non-dropping-particle":"","parse-names":false,"suffix":""}],"container-title":"Environmental and Ecological Statistics","id":"ITEM-1","issue":"2","issued":{"date-parts":[["2008"]]},"page":"191-213","title":"Representing general theoretical concepts in structural equation models: The role of composite variables","type":"article-journal","volume":"15"},"uris":["http://www.mendeley.com/documents/?uuid=e871b0c2-c2c0-4ef4-911f-fc7084d55c90"]}],"mendeley":{"formattedCitation":"(Grace and Bollen 2008)","plainTextFormattedCitation":"(Grace and Bollen 2008)","previouslyFormattedCitation":"(Grace and Bollen 2008)"},"properties":{"noteIndex":0},"schema":"https://github.com/citation-style-language/schema/raw/master/csl-citation.json"}</w:instrText>
      </w:r>
      <w:r>
        <w:rPr>
          <w:rFonts w:ascii="Times New Roman" w:hAnsi="Times New Roman"/>
          <w:sz w:val="24"/>
          <w:szCs w:val="24"/>
          <w:lang w:val="en-US"/>
        </w:rPr>
        <w:fldChar w:fldCharType="separate"/>
      </w:r>
      <w:r w:rsidRPr="002162D7">
        <w:rPr>
          <w:rFonts w:ascii="Times New Roman" w:hAnsi="Times New Roman"/>
          <w:noProof/>
          <w:sz w:val="24"/>
          <w:szCs w:val="24"/>
          <w:lang w:val="en-US"/>
        </w:rPr>
        <w:t>(Grace and Bollen 2008)</w:t>
      </w:r>
      <w:r>
        <w:rPr>
          <w:rFonts w:ascii="Times New Roman" w:hAnsi="Times New Roman"/>
          <w:sz w:val="24"/>
          <w:szCs w:val="24"/>
          <w:lang w:val="en-US"/>
        </w:rPr>
        <w:fldChar w:fldCharType="end"/>
      </w:r>
      <w:r>
        <w:rPr>
          <w:rFonts w:ascii="Times New Roman" w:hAnsi="Times New Roman"/>
          <w:sz w:val="24"/>
          <w:szCs w:val="24"/>
          <w:lang w:val="en-US"/>
        </w:rPr>
        <w:t xml:space="preserve"> </w:t>
      </w:r>
      <w:r w:rsidRPr="00BA00FB">
        <w:rPr>
          <w:rFonts w:ascii="Times New Roman" w:hAnsi="Times New Roman"/>
          <w:sz w:val="24"/>
          <w:szCs w:val="24"/>
          <w:lang w:val="en-US"/>
        </w:rPr>
        <w:t xml:space="preserve">have suggested to calculate the estimates manually. To avoid this (and make a reproducible work) we decided to use the PCA axes instead. </w:t>
      </w:r>
      <w:r>
        <w:rPr>
          <w:rFonts w:ascii="Times New Roman" w:hAnsi="Times New Roman"/>
          <w:sz w:val="24"/>
          <w:szCs w:val="24"/>
          <w:lang w:val="en-US"/>
        </w:rPr>
        <w:t>A prior model based on the expected effect of soil fertility on leaf nutrients is included in the Online Resource 2.</w:t>
      </w:r>
      <w:r w:rsidRPr="00186DC8">
        <w:rPr>
          <w:rFonts w:ascii="Times New Roman" w:hAnsi="Times New Roman"/>
          <w:sz w:val="24"/>
          <w:szCs w:val="24"/>
          <w:lang w:val="en-US"/>
        </w:rPr>
        <w:t xml:space="preserve"> All statistical analyses were carried out using R software </w:t>
      </w:r>
      <w:r>
        <w:rPr>
          <w:rFonts w:ascii="Times New Roman" w:hAnsi="Times New Roman"/>
          <w:sz w:val="24"/>
          <w:szCs w:val="24"/>
          <w:lang w:val="en-US"/>
        </w:rPr>
        <w:fldChar w:fldCharType="begin" w:fldLock="1"/>
      </w:r>
      <w:r>
        <w:rPr>
          <w:rFonts w:ascii="Times New Roman" w:hAnsi="Times New Roman"/>
          <w:sz w:val="24"/>
          <w:szCs w:val="24"/>
          <w:lang w:val="en-US"/>
        </w:rPr>
        <w:instrText>ADDIN CSL_CITATION {"citationItems":[{"id":"ITEM-1","itemData":{"author":[{"dropping-particle":"","family":"R Core Team","given":"","non-dropping-particle":"","parse-names":false,"suffix":""}],"id":"ITEM-1","issued":{"date-parts":[["2017"]]},"publisher-place":"Vienna, Austria","title":"R: A Language and Environment for Statistical Computing","type":"article"},"uris":["http://www.mendeley.com/documents/?uuid=88c507f3-ab48-4277-8cbb-788a69a769bc"]}],"mendeley":{"formattedCitation":"(R Core Team 2017)","plainTextFormattedCitation":"(R Core Team 2017)","previouslyFormattedCitation":"(R Core Team 2017)"},"properties":{"noteIndex":0},"schema":"https://github.com/citation-style-language/schema/raw/master/csl-citation.json"}</w:instrText>
      </w:r>
      <w:r>
        <w:rPr>
          <w:rFonts w:ascii="Times New Roman" w:hAnsi="Times New Roman"/>
          <w:sz w:val="24"/>
          <w:szCs w:val="24"/>
          <w:lang w:val="en-US"/>
        </w:rPr>
        <w:fldChar w:fldCharType="separate"/>
      </w:r>
      <w:r w:rsidRPr="002162D7">
        <w:rPr>
          <w:rFonts w:ascii="Times New Roman" w:hAnsi="Times New Roman"/>
          <w:noProof/>
          <w:sz w:val="24"/>
          <w:szCs w:val="24"/>
          <w:lang w:val="en-US"/>
        </w:rPr>
        <w:t>(R Core Team 2017)</w:t>
      </w:r>
      <w:r>
        <w:rPr>
          <w:rFonts w:ascii="Times New Roman" w:hAnsi="Times New Roman"/>
          <w:sz w:val="24"/>
          <w:szCs w:val="24"/>
          <w:lang w:val="en-US"/>
        </w:rPr>
        <w:fldChar w:fldCharType="end"/>
      </w:r>
      <w:r>
        <w:rPr>
          <w:rFonts w:ascii="Times New Roman" w:hAnsi="Times New Roman"/>
          <w:sz w:val="24"/>
          <w:szCs w:val="24"/>
          <w:lang w:val="en-US"/>
        </w:rPr>
        <w:t>, using all the trees and soil samples (n = 120)</w:t>
      </w:r>
      <w:r w:rsidRPr="00186DC8">
        <w:rPr>
          <w:rFonts w:ascii="Times New Roman" w:hAnsi="Times New Roman"/>
          <w:sz w:val="24"/>
          <w:szCs w:val="24"/>
          <w:lang w:val="en-US"/>
        </w:rPr>
        <w:t>.</w:t>
      </w:r>
    </w:p>
    <w:p w14:paraId="5B228189" w14:textId="77777777" w:rsidR="00C972A2" w:rsidRPr="006E4242" w:rsidRDefault="00F04432">
      <w:pPr>
        <w:rPr>
          <w:lang w:val="en-US"/>
        </w:rPr>
      </w:pPr>
    </w:p>
    <w:sectPr w:rsidR="00C972A2" w:rsidRPr="006E424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242"/>
    <w:rsid w:val="000B286D"/>
    <w:rsid w:val="000C72FF"/>
    <w:rsid w:val="00135203"/>
    <w:rsid w:val="001E77DB"/>
    <w:rsid w:val="002514B1"/>
    <w:rsid w:val="00280E1A"/>
    <w:rsid w:val="003317B1"/>
    <w:rsid w:val="006233A4"/>
    <w:rsid w:val="006E4242"/>
    <w:rsid w:val="009A1342"/>
    <w:rsid w:val="00A406D7"/>
    <w:rsid w:val="00AF04B4"/>
    <w:rsid w:val="00B21CAF"/>
    <w:rsid w:val="00F0443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17D42"/>
  <w15:chartTrackingRefBased/>
  <w15:docId w15:val="{64DCCDFE-C49D-4EEE-97E9-C0B4E0D74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4242"/>
    <w:pPr>
      <w:spacing w:after="200" w:line="276" w:lineRule="auto"/>
    </w:pPr>
    <w:rPr>
      <w:rFonts w:ascii="Calibri" w:eastAsia="Times New Roman" w:hAnsi="Calibri" w:cs="Times New Roman"/>
      <w:lang w:val="es-P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Subttulo1">
    <w:name w:val="Subtítulo1"/>
    <w:uiPriority w:val="99"/>
    <w:rsid w:val="006E4242"/>
  </w:style>
  <w:style w:type="character" w:customStyle="1" w:styleId="hps">
    <w:name w:val="hps"/>
    <w:uiPriority w:val="99"/>
    <w:rsid w:val="006E4242"/>
  </w:style>
  <w:style w:type="character" w:styleId="Refdecomentrio">
    <w:name w:val="annotation reference"/>
    <w:uiPriority w:val="99"/>
    <w:semiHidden/>
    <w:rsid w:val="006E4242"/>
    <w:rPr>
      <w:rFonts w:cs="Times New Roman"/>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7D79FE002035441A133B5F5FF74BAC3" ma:contentTypeVersion="10" ma:contentTypeDescription="Crear nuevo documento." ma:contentTypeScope="" ma:versionID="c7128db2dbe731a330f9e28417106eb5">
  <xsd:schema xmlns:xsd="http://www.w3.org/2001/XMLSchema" xmlns:xs="http://www.w3.org/2001/XMLSchema" xmlns:p="http://schemas.microsoft.com/office/2006/metadata/properties" xmlns:ns3="aa5de3ea-3407-48a8-9ba8-1c108d3171e7" targetNamespace="http://schemas.microsoft.com/office/2006/metadata/properties" ma:root="true" ma:fieldsID="c087a4531c8319658ff810b139f239c1" ns3:_="">
    <xsd:import namespace="aa5de3ea-3407-48a8-9ba8-1c108d3171e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5de3ea-3407-48a8-9ba8-1c108d3171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DC9DAB5-04C8-4FD8-B057-B8D37DA442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5de3ea-3407-48a8-9ba8-1c108d3171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1FD162F-4F72-488A-B74F-64C4BD10D79A}">
  <ds:schemaRefs>
    <ds:schemaRef ds:uri="http://schemas.microsoft.com/sharepoint/v3/contenttype/forms"/>
  </ds:schemaRefs>
</ds:datastoreItem>
</file>

<file path=customXml/itemProps3.xml><?xml version="1.0" encoding="utf-8"?>
<ds:datastoreItem xmlns:ds="http://schemas.openxmlformats.org/officeDocument/2006/customXml" ds:itemID="{547316E6-7E52-4B46-8969-9EC14BB68E0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6</Pages>
  <Words>7379</Words>
  <Characters>39849</Characters>
  <Application>Microsoft Office Word</Application>
  <DocSecurity>0</DocSecurity>
  <Lines>332</Lines>
  <Paragraphs>94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D.</dc:creator>
  <cp:keywords/>
  <dc:description/>
  <cp:lastModifiedBy>A. D.</cp:lastModifiedBy>
  <cp:revision>1</cp:revision>
  <dcterms:created xsi:type="dcterms:W3CDTF">2020-06-01T15:31:00Z</dcterms:created>
  <dcterms:modified xsi:type="dcterms:W3CDTF">2020-06-01T17:34:00Z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0x010100F7D79FE002035441A133B5F5FF74BAC3</vt:lpwstr>
  </property>
</Properties>
</file>